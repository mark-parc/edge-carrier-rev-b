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570846" w14:textId="77777777" w:rsidR="00BD017A" w:rsidRDefault="00BD017A">
      <w:pPr>
        <w:pStyle w:val="BodyText"/>
        <w:rPr>
          <w:rFonts w:ascii="Times New Roman"/>
          <w:sz w:val="20"/>
        </w:rPr>
      </w:pPr>
    </w:p>
    <w:p w14:paraId="4EE541AA" w14:textId="77777777" w:rsidR="00BD017A" w:rsidRDefault="00BD017A">
      <w:pPr>
        <w:pStyle w:val="BodyText"/>
        <w:rPr>
          <w:rFonts w:ascii="Times New Roman"/>
          <w:sz w:val="20"/>
        </w:rPr>
      </w:pPr>
    </w:p>
    <w:p w14:paraId="4C150799" w14:textId="77777777" w:rsidR="00BD017A" w:rsidRDefault="00BD017A">
      <w:pPr>
        <w:pStyle w:val="BodyText"/>
        <w:rPr>
          <w:rFonts w:ascii="Times New Roman"/>
          <w:sz w:val="20"/>
        </w:rPr>
      </w:pPr>
    </w:p>
    <w:p w14:paraId="5DD1678D" w14:textId="77777777" w:rsidR="00BD017A" w:rsidRDefault="00BD017A">
      <w:pPr>
        <w:pStyle w:val="BodyText"/>
        <w:rPr>
          <w:rFonts w:ascii="Times New Roman"/>
          <w:sz w:val="20"/>
        </w:rPr>
      </w:pPr>
    </w:p>
    <w:sdt>
      <w:sdtPr>
        <w:rPr>
          <w:rFonts w:ascii="Arial" w:eastAsia="MS PGothic" w:hAnsi="Arial" w:cs="Times New Roman"/>
          <w:color w:val="000000"/>
          <w:sz w:val="28"/>
          <w:szCs w:val="28"/>
          <w:lang w:eastAsia="en-US" w:bidi="ar-SA"/>
        </w:rPr>
        <w:id w:val="-1242402161"/>
        <w:docPartObj>
          <w:docPartGallery w:val="Cover Pages"/>
          <w:docPartUnique/>
        </w:docPartObj>
      </w:sdtPr>
      <w:sdtEndPr>
        <w:rPr>
          <w:rFonts w:eastAsia="Arial"/>
          <w:color w:val="auto"/>
          <w:sz w:val="22"/>
          <w:szCs w:val="22"/>
        </w:rPr>
      </w:sdtEndPr>
      <w:sdtContent>
        <w:p w14:paraId="457E6670" w14:textId="77777777" w:rsidR="00050331" w:rsidRDefault="00110436" w:rsidP="001123BC">
          <w:pPr>
            <w:widowControl/>
            <w:numPr>
              <w:ilvl w:val="1"/>
              <w:numId w:val="0"/>
            </w:numPr>
            <w:autoSpaceDE/>
            <w:autoSpaceDN/>
            <w:spacing w:before="120" w:after="100"/>
            <w:rPr>
              <w:rFonts w:ascii="Arial" w:eastAsia="MS PGothic" w:hAnsi="Arial" w:cs="Times New Roman"/>
              <w:color w:val="000000"/>
              <w:sz w:val="28"/>
              <w:szCs w:val="28"/>
              <w:lang w:eastAsia="en-US" w:bidi="ar-SA"/>
            </w:rPr>
          </w:pPr>
          <w:r>
            <w:rPr>
              <w:rFonts w:ascii="Arial" w:eastAsia="MS PGothic" w:hAnsi="Arial" w:cs="Times New Roman"/>
              <w:noProof/>
              <w:color w:val="000000"/>
              <w:sz w:val="28"/>
              <w:szCs w:val="28"/>
              <w:lang w:bidi="ar-SA"/>
            </w:rPr>
            <w:drawing>
              <wp:inline distT="0" distB="0" distL="0" distR="0" wp14:anchorId="3394D4CD" wp14:editId="6FB48094">
                <wp:extent cx="2962275" cy="788670"/>
                <wp:effectExtent l="0" t="0" r="9525" b="0"/>
                <wp:docPr id="2" name="Picture 2" descr="C:\Users\MFels\AppData\Local\Microsoft\Windows\INetCache\Content.Word\FiBridge brand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MFels\AppData\Local\Microsoft\Windows\INetCache\Content.Word\FiBridge brandmark.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62275" cy="788670"/>
                        </a:xfrm>
                        <a:prstGeom prst="rect">
                          <a:avLst/>
                        </a:prstGeom>
                        <a:noFill/>
                        <a:ln>
                          <a:noFill/>
                        </a:ln>
                      </pic:spPr>
                    </pic:pic>
                  </a:graphicData>
                </a:graphic>
              </wp:inline>
            </w:drawing>
          </w:r>
        </w:p>
        <w:p w14:paraId="1D2CA4D7" w14:textId="77777777" w:rsidR="00713A11" w:rsidRDefault="00713A11" w:rsidP="001123BC">
          <w:pPr>
            <w:widowControl/>
            <w:numPr>
              <w:ilvl w:val="1"/>
              <w:numId w:val="0"/>
            </w:numPr>
            <w:autoSpaceDE/>
            <w:autoSpaceDN/>
            <w:spacing w:before="120" w:after="100"/>
            <w:rPr>
              <w:rFonts w:ascii="Arial" w:eastAsia="MS PGothic" w:hAnsi="Arial" w:cs="Times New Roman"/>
              <w:b/>
              <w:color w:val="000000"/>
              <w:sz w:val="40"/>
              <w:szCs w:val="28"/>
              <w:lang w:eastAsia="en-US" w:bidi="ar-SA"/>
            </w:rPr>
          </w:pPr>
        </w:p>
        <w:p w14:paraId="54BC90E4" w14:textId="48EEBF70" w:rsidR="00347D60" w:rsidRPr="00590AE7" w:rsidRDefault="00386D21" w:rsidP="00590AE7">
          <w:pPr>
            <w:widowControl/>
            <w:numPr>
              <w:ilvl w:val="1"/>
              <w:numId w:val="0"/>
            </w:numPr>
            <w:autoSpaceDE/>
            <w:autoSpaceDN/>
            <w:spacing w:before="120" w:after="100" w:line="360" w:lineRule="auto"/>
            <w:jc w:val="center"/>
            <w:rPr>
              <w:rFonts w:ascii="Arial" w:eastAsia="MS PGothic" w:hAnsi="Arial" w:cs="Times New Roman"/>
              <w:b/>
              <w:color w:val="000000"/>
              <w:sz w:val="36"/>
              <w:szCs w:val="24"/>
              <w:lang w:eastAsia="en-US" w:bidi="ar-SA"/>
            </w:rPr>
          </w:pPr>
          <w:r w:rsidRPr="00590AE7">
            <w:rPr>
              <w:rFonts w:ascii="Arial" w:eastAsia="MS PGothic" w:hAnsi="Arial" w:cs="Times New Roman"/>
              <w:b/>
              <w:color w:val="000000"/>
              <w:sz w:val="36"/>
              <w:szCs w:val="24"/>
              <w:lang w:eastAsia="en-US" w:bidi="ar-SA"/>
            </w:rPr>
            <w:t xml:space="preserve">Edge Device and </w:t>
          </w:r>
          <w:r w:rsidR="00352D01" w:rsidRPr="00590AE7">
            <w:rPr>
              <w:rFonts w:ascii="Arial" w:eastAsia="MS PGothic" w:hAnsi="Arial" w:cs="Times New Roman"/>
              <w:b/>
              <w:color w:val="000000"/>
              <w:sz w:val="36"/>
              <w:szCs w:val="24"/>
              <w:lang w:eastAsia="en-US" w:bidi="ar-SA"/>
            </w:rPr>
            <w:t>FBG Interrogator</w:t>
          </w:r>
        </w:p>
        <w:p w14:paraId="5F915D39" w14:textId="755E82CC" w:rsidR="00590AE7" w:rsidRDefault="00F66614" w:rsidP="00590AE7">
          <w:pPr>
            <w:widowControl/>
            <w:numPr>
              <w:ilvl w:val="1"/>
              <w:numId w:val="0"/>
            </w:numPr>
            <w:autoSpaceDE/>
            <w:autoSpaceDN/>
            <w:spacing w:before="120" w:after="100" w:line="360" w:lineRule="auto"/>
            <w:jc w:val="center"/>
            <w:rPr>
              <w:rFonts w:ascii="Arial" w:eastAsia="MS PGothic" w:hAnsi="Arial" w:cs="Times New Roman"/>
              <w:b/>
              <w:color w:val="000000"/>
              <w:sz w:val="36"/>
              <w:szCs w:val="24"/>
              <w:lang w:eastAsia="en-US" w:bidi="ar-SA"/>
            </w:rPr>
          </w:pPr>
          <w:r>
            <w:rPr>
              <w:rFonts w:ascii="Arial" w:eastAsia="MS PGothic" w:hAnsi="Arial" w:cs="Times New Roman"/>
              <w:b/>
              <w:color w:val="000000"/>
              <w:sz w:val="36"/>
              <w:szCs w:val="24"/>
              <w:lang w:eastAsia="en-US" w:bidi="ar-SA"/>
            </w:rPr>
            <w:t xml:space="preserve">Architectural Requirements for Edge Device </w:t>
          </w:r>
        </w:p>
        <w:p w14:paraId="5E4A915B" w14:textId="77777777" w:rsidR="00590AE7" w:rsidRDefault="00590AE7" w:rsidP="00590AE7">
          <w:pPr>
            <w:widowControl/>
            <w:numPr>
              <w:ilvl w:val="1"/>
              <w:numId w:val="0"/>
            </w:numPr>
            <w:autoSpaceDE/>
            <w:autoSpaceDN/>
            <w:spacing w:before="120" w:after="100" w:line="360" w:lineRule="auto"/>
            <w:jc w:val="center"/>
            <w:rPr>
              <w:rFonts w:ascii="Arial" w:eastAsia="MS PGothic" w:hAnsi="Arial" w:cs="Times New Roman"/>
              <w:b/>
              <w:color w:val="000000"/>
              <w:sz w:val="36"/>
              <w:szCs w:val="24"/>
              <w:lang w:eastAsia="en-US" w:bidi="ar-SA"/>
            </w:rPr>
          </w:pPr>
        </w:p>
        <w:p w14:paraId="610F4AED" w14:textId="0B98C3F9" w:rsidR="00110436" w:rsidRPr="000812EC" w:rsidRDefault="00713A11" w:rsidP="00590AE7">
          <w:pPr>
            <w:widowControl/>
            <w:numPr>
              <w:ilvl w:val="1"/>
              <w:numId w:val="0"/>
            </w:numPr>
            <w:autoSpaceDE/>
            <w:autoSpaceDN/>
            <w:spacing w:before="120" w:after="100" w:line="360" w:lineRule="auto"/>
            <w:jc w:val="center"/>
            <w:rPr>
              <w:rFonts w:ascii="Arial" w:eastAsia="MS PGothic" w:hAnsi="Arial" w:cs="Times New Roman"/>
              <w:b/>
              <w:color w:val="000000"/>
              <w:sz w:val="36"/>
              <w:szCs w:val="24"/>
              <w:lang w:eastAsia="en-US" w:bidi="ar-SA"/>
            </w:rPr>
          </w:pPr>
          <w:r w:rsidRPr="000812EC">
            <w:rPr>
              <w:rFonts w:ascii="Arial" w:eastAsia="MS PGothic" w:hAnsi="Arial" w:cs="Times New Roman"/>
              <w:b/>
              <w:color w:val="FF0000"/>
              <w:sz w:val="36"/>
              <w:szCs w:val="24"/>
              <w:lang w:eastAsia="en-US" w:bidi="ar-SA"/>
            </w:rPr>
            <w:t>Draft</w:t>
          </w:r>
          <w:r w:rsidR="00C53377" w:rsidRPr="000812EC">
            <w:rPr>
              <w:rFonts w:ascii="Arial" w:eastAsia="MS PGothic" w:hAnsi="Arial" w:cs="Times New Roman"/>
              <w:b/>
              <w:color w:val="FF0000"/>
              <w:sz w:val="36"/>
              <w:szCs w:val="24"/>
              <w:lang w:eastAsia="en-US" w:bidi="ar-SA"/>
            </w:rPr>
            <w:t xml:space="preserve"> Rev </w:t>
          </w:r>
          <w:r w:rsidR="00F66614">
            <w:rPr>
              <w:rFonts w:ascii="Arial" w:eastAsia="MS PGothic" w:hAnsi="Arial" w:cs="Times New Roman"/>
              <w:b/>
              <w:color w:val="FF0000"/>
              <w:sz w:val="36"/>
              <w:szCs w:val="24"/>
              <w:lang w:eastAsia="en-US" w:bidi="ar-SA"/>
            </w:rPr>
            <w:t>0.1</w:t>
          </w:r>
        </w:p>
        <w:p w14:paraId="22BA469B" w14:textId="77777777" w:rsidR="00110436" w:rsidRDefault="00110436" w:rsidP="00590AE7">
          <w:pPr>
            <w:widowControl/>
            <w:numPr>
              <w:ilvl w:val="1"/>
              <w:numId w:val="0"/>
            </w:numPr>
            <w:autoSpaceDE/>
            <w:autoSpaceDN/>
            <w:spacing w:before="120" w:after="100"/>
            <w:jc w:val="center"/>
            <w:rPr>
              <w:rFonts w:ascii="Arial" w:eastAsia="MS PGothic" w:hAnsi="Arial" w:cs="Times New Roman"/>
              <w:b/>
              <w:color w:val="000000"/>
              <w:sz w:val="40"/>
              <w:szCs w:val="28"/>
              <w:lang w:eastAsia="en-US" w:bidi="ar-SA"/>
            </w:rPr>
          </w:pPr>
        </w:p>
        <w:p w14:paraId="5F338059" w14:textId="77777777" w:rsidR="00110436" w:rsidRDefault="00110436" w:rsidP="001123BC">
          <w:pPr>
            <w:widowControl/>
            <w:numPr>
              <w:ilvl w:val="1"/>
              <w:numId w:val="0"/>
            </w:numPr>
            <w:autoSpaceDE/>
            <w:autoSpaceDN/>
            <w:spacing w:before="120" w:after="100"/>
            <w:rPr>
              <w:rFonts w:ascii="Arial" w:eastAsia="MS PGothic" w:hAnsi="Arial" w:cs="Times New Roman"/>
              <w:b/>
              <w:color w:val="000000"/>
              <w:sz w:val="40"/>
              <w:szCs w:val="28"/>
              <w:lang w:eastAsia="en-US" w:bidi="ar-SA"/>
            </w:rPr>
          </w:pPr>
        </w:p>
        <w:p w14:paraId="55CFC094" w14:textId="77777777" w:rsidR="00110436" w:rsidRDefault="00110436" w:rsidP="001123BC">
          <w:pPr>
            <w:widowControl/>
            <w:numPr>
              <w:ilvl w:val="1"/>
              <w:numId w:val="0"/>
            </w:numPr>
            <w:autoSpaceDE/>
            <w:autoSpaceDN/>
            <w:spacing w:before="120" w:after="100"/>
            <w:rPr>
              <w:rFonts w:ascii="Arial" w:eastAsia="MS PGothic" w:hAnsi="Arial" w:cs="Times New Roman"/>
              <w:b/>
              <w:color w:val="000000"/>
              <w:sz w:val="40"/>
              <w:szCs w:val="28"/>
              <w:lang w:eastAsia="en-US" w:bidi="ar-SA"/>
            </w:rPr>
          </w:pPr>
        </w:p>
        <w:p w14:paraId="1E1BDD56" w14:textId="77777777" w:rsidR="004E7D3E" w:rsidRDefault="004E7D3E" w:rsidP="001123BC">
          <w:pPr>
            <w:widowControl/>
            <w:numPr>
              <w:ilvl w:val="1"/>
              <w:numId w:val="0"/>
            </w:numPr>
            <w:autoSpaceDE/>
            <w:autoSpaceDN/>
            <w:spacing w:before="120" w:after="100"/>
            <w:rPr>
              <w:rFonts w:ascii="Arial" w:eastAsia="MS PGothic" w:hAnsi="Arial" w:cs="Times New Roman"/>
              <w:b/>
              <w:color w:val="000000"/>
              <w:sz w:val="40"/>
              <w:szCs w:val="28"/>
              <w:lang w:eastAsia="en-US" w:bidi="ar-SA"/>
            </w:rPr>
          </w:pPr>
        </w:p>
        <w:p w14:paraId="2D659A40" w14:textId="77777777" w:rsidR="00110436" w:rsidRDefault="00110436" w:rsidP="001123BC">
          <w:pPr>
            <w:widowControl/>
            <w:autoSpaceDE/>
            <w:autoSpaceDN/>
            <w:spacing w:before="100" w:after="100"/>
            <w:rPr>
              <w:rFonts w:ascii="Arial" w:eastAsia="Arial" w:hAnsi="Arial" w:cs="Times New Roman"/>
              <w:lang w:eastAsia="en-US" w:bidi="ar-SA"/>
            </w:rPr>
          </w:pPr>
        </w:p>
        <w:tbl>
          <w:tblPr>
            <w:tblStyle w:val="vtTableunbordered"/>
            <w:tblpPr w:leftFromText="180" w:rightFromText="180" w:vertAnchor="text" w:horzAnchor="margin" w:tblpY="2036"/>
            <w:tblW w:w="0" w:type="auto"/>
            <w:tblInd w:w="0" w:type="dxa"/>
            <w:tblLook w:val="04A0" w:firstRow="1" w:lastRow="0" w:firstColumn="1" w:lastColumn="0" w:noHBand="0" w:noVBand="1"/>
          </w:tblPr>
          <w:tblGrid>
            <w:gridCol w:w="1684"/>
            <w:gridCol w:w="4401"/>
          </w:tblGrid>
          <w:tr w:rsidR="00050331" w:rsidRPr="0054319B" w14:paraId="53C0232D" w14:textId="77777777" w:rsidTr="00050331">
            <w:trPr>
              <w:trHeight w:val="886"/>
              <w:tblHeader/>
            </w:trPr>
            <w:tc>
              <w:tcPr>
                <w:tcW w:w="6085" w:type="dxa"/>
                <w:gridSpan w:val="2"/>
                <w:vAlign w:val="bottom"/>
              </w:tcPr>
              <w:p w14:paraId="2DDB5E5F" w14:textId="77777777" w:rsidR="00050331" w:rsidRPr="0054319B" w:rsidRDefault="00050331" w:rsidP="00050331">
                <w:pPr>
                  <w:pStyle w:val="TblTxtBold"/>
                </w:pPr>
                <w:r w:rsidRPr="0054319B">
                  <w:t>Document information</w:t>
                </w:r>
              </w:p>
            </w:tc>
          </w:tr>
          <w:tr w:rsidR="00050331" w:rsidRPr="0054319B" w14:paraId="4A19753A" w14:textId="77777777" w:rsidTr="00050331">
            <w:trPr>
              <w:trHeight w:val="93"/>
              <w:tblHeader/>
            </w:trPr>
            <w:tc>
              <w:tcPr>
                <w:tcW w:w="1684" w:type="dxa"/>
              </w:tcPr>
              <w:p w14:paraId="0D1245D3" w14:textId="77777777" w:rsidR="00050331" w:rsidRPr="0054319B" w:rsidRDefault="00050331" w:rsidP="00050331">
                <w:pPr>
                  <w:pStyle w:val="TblTxt"/>
                </w:pPr>
                <w:r>
                  <w:t>HPRM ref</w:t>
                </w:r>
              </w:p>
            </w:tc>
            <w:tc>
              <w:tcPr>
                <w:tcW w:w="4401" w:type="dxa"/>
              </w:tcPr>
              <w:p w14:paraId="110D6647" w14:textId="77777777" w:rsidR="00050331" w:rsidRPr="0054319B" w:rsidRDefault="00FE0A3D" w:rsidP="00F1105C">
                <w:pPr>
                  <w:pStyle w:val="DocNo"/>
                </w:pPr>
                <w:r>
                  <w:t>D/</w:t>
                </w:r>
                <w:r w:rsidR="00F1105C">
                  <w:t>xx</w:t>
                </w:r>
                <w:r>
                  <w:t>/</w:t>
                </w:r>
                <w:proofErr w:type="spellStart"/>
                <w:r w:rsidR="00F1105C">
                  <w:t>xxxxxx</w:t>
                </w:r>
                <w:proofErr w:type="spellEnd"/>
              </w:p>
            </w:tc>
          </w:tr>
          <w:tr w:rsidR="00050331" w:rsidRPr="0054319B" w14:paraId="1227D924" w14:textId="77777777" w:rsidTr="00050331">
            <w:trPr>
              <w:trHeight w:val="93"/>
              <w:tblHeader/>
            </w:trPr>
            <w:tc>
              <w:tcPr>
                <w:tcW w:w="1684" w:type="dxa"/>
              </w:tcPr>
              <w:p w14:paraId="4DB31E31" w14:textId="77777777" w:rsidR="00050331" w:rsidRPr="0054319B" w:rsidRDefault="00050331" w:rsidP="00050331">
                <w:pPr>
                  <w:pStyle w:val="TblTxt"/>
                </w:pPr>
                <w:r w:rsidRPr="0054319B">
                  <w:t>Date</w:t>
                </w:r>
              </w:p>
            </w:tc>
            <w:tc>
              <w:tcPr>
                <w:tcW w:w="4401" w:type="dxa"/>
              </w:tcPr>
              <w:p w14:paraId="6B9A1BC2" w14:textId="49C40857" w:rsidR="00050331" w:rsidRPr="0054319B" w:rsidRDefault="00F66614" w:rsidP="00347D60">
                <w:pPr>
                  <w:pStyle w:val="DocDate"/>
                </w:pPr>
                <w:r>
                  <w:t xml:space="preserve">1 March </w:t>
                </w:r>
                <w:r w:rsidR="000B7999">
                  <w:t>2021</w:t>
                </w:r>
              </w:p>
            </w:tc>
          </w:tr>
          <w:tr w:rsidR="00050331" w:rsidRPr="0054319B" w14:paraId="79F946C5" w14:textId="77777777" w:rsidTr="00050331">
            <w:trPr>
              <w:trHeight w:val="93"/>
              <w:tblHeader/>
            </w:trPr>
            <w:tc>
              <w:tcPr>
                <w:tcW w:w="1684" w:type="dxa"/>
              </w:tcPr>
              <w:p w14:paraId="1DC1F0B4" w14:textId="77777777" w:rsidR="00050331" w:rsidRPr="0054319B" w:rsidRDefault="00050331" w:rsidP="00050331">
                <w:pPr>
                  <w:pStyle w:val="TblTxt"/>
                </w:pPr>
                <w:r w:rsidRPr="0054319B">
                  <w:t>Security class</w:t>
                </w:r>
              </w:p>
            </w:tc>
            <w:tc>
              <w:tcPr>
                <w:tcW w:w="4401" w:type="dxa"/>
              </w:tcPr>
              <w:p w14:paraId="343BECD4" w14:textId="77777777" w:rsidR="00050331" w:rsidRPr="0054319B" w:rsidRDefault="00050331" w:rsidP="00050331">
                <w:pPr>
                  <w:pStyle w:val="DocSec"/>
                </w:pPr>
                <w:r>
                  <w:t xml:space="preserve">CONFIDENTIAL </w:t>
                </w:r>
              </w:p>
            </w:tc>
          </w:tr>
        </w:tbl>
        <w:p w14:paraId="6B1CF7E3" w14:textId="480469CB" w:rsidR="001123BC" w:rsidRPr="001123BC" w:rsidRDefault="004614B0" w:rsidP="001123BC">
          <w:pPr>
            <w:widowControl/>
            <w:autoSpaceDE/>
            <w:autoSpaceDN/>
            <w:spacing w:before="100" w:after="100"/>
            <w:rPr>
              <w:rFonts w:ascii="Arial" w:eastAsia="Arial" w:hAnsi="Arial" w:cs="Times New Roman"/>
              <w:lang w:eastAsia="en-US" w:bidi="ar-SA"/>
            </w:rPr>
            <w:sectPr w:rsidR="001123BC" w:rsidRPr="001123BC" w:rsidSect="00110436">
              <w:headerReference w:type="even" r:id="rId12"/>
              <w:headerReference w:type="default" r:id="rId13"/>
              <w:footerReference w:type="default" r:id="rId14"/>
              <w:headerReference w:type="first" r:id="rId15"/>
              <w:footerReference w:type="first" r:id="rId16"/>
              <w:type w:val="nextColumn"/>
              <w:pgSz w:w="11907" w:h="16840" w:code="9"/>
              <w:pgMar w:top="0" w:right="907" w:bottom="851" w:left="907" w:header="1134" w:footer="1390" w:gutter="0"/>
              <w:cols w:space="708"/>
              <w:formProt w:val="0"/>
              <w:docGrid w:linePitch="360"/>
            </w:sectPr>
          </w:pPr>
        </w:p>
      </w:sdtContent>
    </w:sdt>
    <w:p w14:paraId="515EB746" w14:textId="77777777" w:rsidR="00BD017A" w:rsidRDefault="00F8737A" w:rsidP="00874528">
      <w:pPr>
        <w:spacing w:before="35"/>
        <w:rPr>
          <w:b/>
          <w:sz w:val="32"/>
        </w:rPr>
      </w:pPr>
      <w:r>
        <w:rPr>
          <w:b/>
          <w:sz w:val="32"/>
        </w:rPr>
        <w:lastRenderedPageBreak/>
        <w:t>Table of Contents</w:t>
      </w:r>
    </w:p>
    <w:sdt>
      <w:sdtPr>
        <w:rPr>
          <w:rFonts w:ascii="Calibri" w:eastAsia="Calibri" w:hAnsi="Calibri" w:cs="Calibri"/>
          <w:color w:val="auto"/>
          <w:sz w:val="22"/>
          <w:szCs w:val="22"/>
          <w:lang w:val="en-AU" w:eastAsia="en-AU" w:bidi="en-AU"/>
        </w:rPr>
        <w:id w:val="1276674502"/>
        <w:docPartObj>
          <w:docPartGallery w:val="Table of Contents"/>
          <w:docPartUnique/>
        </w:docPartObj>
      </w:sdtPr>
      <w:sdtEndPr>
        <w:rPr>
          <w:b/>
          <w:bCs/>
          <w:noProof/>
        </w:rPr>
      </w:sdtEndPr>
      <w:sdtContent>
        <w:p w14:paraId="39A9E35A" w14:textId="77777777" w:rsidR="006614FD" w:rsidRDefault="006614FD">
          <w:pPr>
            <w:pStyle w:val="TOCHeading"/>
          </w:pPr>
          <w:r>
            <w:t>Contents</w:t>
          </w:r>
        </w:p>
        <w:p w14:paraId="269FF47B" w14:textId="242094F4" w:rsidR="00C81F39" w:rsidRDefault="006614FD">
          <w:pPr>
            <w:pStyle w:val="TOC1"/>
            <w:tabs>
              <w:tab w:val="left" w:pos="660"/>
              <w:tab w:val="right" w:leader="dot" w:pos="10341"/>
            </w:tabs>
            <w:rPr>
              <w:rFonts w:asciiTheme="minorHAnsi" w:eastAsiaTheme="minorEastAsia" w:hAnsiTheme="minorHAnsi" w:cstheme="minorBidi"/>
              <w:noProof/>
              <w:lang w:val="en-US" w:eastAsia="en-US" w:bidi="ar-SA"/>
            </w:rPr>
          </w:pPr>
          <w:r>
            <w:fldChar w:fldCharType="begin"/>
          </w:r>
          <w:r>
            <w:instrText xml:space="preserve"> TOC \o "1-3" \h \z \u </w:instrText>
          </w:r>
          <w:r>
            <w:fldChar w:fldCharType="separate"/>
          </w:r>
          <w:hyperlink w:anchor="_Toc65749978" w:history="1">
            <w:r w:rsidR="00C81F39" w:rsidRPr="005C07B3">
              <w:rPr>
                <w:rStyle w:val="Hyperlink"/>
                <w:rFonts w:ascii="Times New Roman" w:hAnsi="Times New Roman" w:cs="Times New Roman"/>
                <w:noProof/>
              </w:rPr>
              <w:t>1</w:t>
            </w:r>
            <w:r w:rsidR="00C81F39">
              <w:rPr>
                <w:rFonts w:asciiTheme="minorHAnsi" w:eastAsiaTheme="minorEastAsia" w:hAnsiTheme="minorHAnsi" w:cstheme="minorBidi"/>
                <w:noProof/>
                <w:lang w:val="en-US" w:eastAsia="en-US" w:bidi="ar-SA"/>
              </w:rPr>
              <w:tab/>
            </w:r>
            <w:r w:rsidR="00C81F39" w:rsidRPr="005C07B3">
              <w:rPr>
                <w:rStyle w:val="Hyperlink"/>
                <w:rFonts w:ascii="Times New Roman" w:hAnsi="Times New Roman" w:cs="Times New Roman"/>
                <w:noProof/>
              </w:rPr>
              <w:t>SCOPE AND GENERAL</w:t>
            </w:r>
            <w:r w:rsidR="00C81F39">
              <w:rPr>
                <w:noProof/>
                <w:webHidden/>
              </w:rPr>
              <w:tab/>
            </w:r>
            <w:r w:rsidR="00C81F39">
              <w:rPr>
                <w:noProof/>
                <w:webHidden/>
              </w:rPr>
              <w:fldChar w:fldCharType="begin"/>
            </w:r>
            <w:r w:rsidR="00C81F39">
              <w:rPr>
                <w:noProof/>
                <w:webHidden/>
              </w:rPr>
              <w:instrText xml:space="preserve"> PAGEREF _Toc65749978 \h </w:instrText>
            </w:r>
            <w:r w:rsidR="00C81F39">
              <w:rPr>
                <w:noProof/>
                <w:webHidden/>
              </w:rPr>
            </w:r>
            <w:r w:rsidR="00C81F39">
              <w:rPr>
                <w:noProof/>
                <w:webHidden/>
              </w:rPr>
              <w:fldChar w:fldCharType="separate"/>
            </w:r>
            <w:r w:rsidR="00C81F39">
              <w:rPr>
                <w:noProof/>
                <w:webHidden/>
              </w:rPr>
              <w:t>3</w:t>
            </w:r>
            <w:r w:rsidR="00C81F39">
              <w:rPr>
                <w:noProof/>
                <w:webHidden/>
              </w:rPr>
              <w:fldChar w:fldCharType="end"/>
            </w:r>
          </w:hyperlink>
        </w:p>
        <w:p w14:paraId="6172D3F2" w14:textId="18E2F18F" w:rsidR="00C81F39" w:rsidRDefault="004614B0">
          <w:pPr>
            <w:pStyle w:val="TOC1"/>
            <w:tabs>
              <w:tab w:val="left" w:pos="660"/>
              <w:tab w:val="right" w:leader="dot" w:pos="10341"/>
            </w:tabs>
            <w:rPr>
              <w:rFonts w:asciiTheme="minorHAnsi" w:eastAsiaTheme="minorEastAsia" w:hAnsiTheme="minorHAnsi" w:cstheme="minorBidi"/>
              <w:noProof/>
              <w:lang w:val="en-US" w:eastAsia="en-US" w:bidi="ar-SA"/>
            </w:rPr>
          </w:pPr>
          <w:hyperlink w:anchor="_Toc65749979" w:history="1">
            <w:r w:rsidR="00C81F39" w:rsidRPr="005C07B3">
              <w:rPr>
                <w:rStyle w:val="Hyperlink"/>
                <w:rFonts w:ascii="Times New Roman" w:hAnsi="Times New Roman" w:cs="Times New Roman"/>
                <w:noProof/>
              </w:rPr>
              <w:t>1.1</w:t>
            </w:r>
            <w:r w:rsidR="00C81F39">
              <w:rPr>
                <w:rFonts w:asciiTheme="minorHAnsi" w:eastAsiaTheme="minorEastAsia" w:hAnsiTheme="minorHAnsi" w:cstheme="minorBidi"/>
                <w:noProof/>
                <w:lang w:val="en-US" w:eastAsia="en-US" w:bidi="ar-SA"/>
              </w:rPr>
              <w:tab/>
            </w:r>
            <w:r w:rsidR="00C81F39" w:rsidRPr="005C07B3">
              <w:rPr>
                <w:rStyle w:val="Hyperlink"/>
                <w:rFonts w:ascii="Times New Roman" w:hAnsi="Times New Roman" w:cs="Times New Roman"/>
                <w:noProof/>
              </w:rPr>
              <w:t>SCOPE</w:t>
            </w:r>
            <w:r w:rsidR="00C81F39">
              <w:rPr>
                <w:noProof/>
                <w:webHidden/>
              </w:rPr>
              <w:tab/>
            </w:r>
            <w:r w:rsidR="00C81F39">
              <w:rPr>
                <w:noProof/>
                <w:webHidden/>
              </w:rPr>
              <w:fldChar w:fldCharType="begin"/>
            </w:r>
            <w:r w:rsidR="00C81F39">
              <w:rPr>
                <w:noProof/>
                <w:webHidden/>
              </w:rPr>
              <w:instrText xml:space="preserve"> PAGEREF _Toc65749979 \h </w:instrText>
            </w:r>
            <w:r w:rsidR="00C81F39">
              <w:rPr>
                <w:noProof/>
                <w:webHidden/>
              </w:rPr>
            </w:r>
            <w:r w:rsidR="00C81F39">
              <w:rPr>
                <w:noProof/>
                <w:webHidden/>
              </w:rPr>
              <w:fldChar w:fldCharType="separate"/>
            </w:r>
            <w:r w:rsidR="00C81F39">
              <w:rPr>
                <w:noProof/>
                <w:webHidden/>
              </w:rPr>
              <w:t>3</w:t>
            </w:r>
            <w:r w:rsidR="00C81F39">
              <w:rPr>
                <w:noProof/>
                <w:webHidden/>
              </w:rPr>
              <w:fldChar w:fldCharType="end"/>
            </w:r>
          </w:hyperlink>
        </w:p>
        <w:p w14:paraId="0D39CCC6" w14:textId="45FF6450" w:rsidR="00C81F39" w:rsidRDefault="004614B0">
          <w:pPr>
            <w:pStyle w:val="TOC1"/>
            <w:tabs>
              <w:tab w:val="left" w:pos="660"/>
              <w:tab w:val="right" w:leader="dot" w:pos="10341"/>
            </w:tabs>
            <w:rPr>
              <w:rFonts w:asciiTheme="minorHAnsi" w:eastAsiaTheme="minorEastAsia" w:hAnsiTheme="minorHAnsi" w:cstheme="minorBidi"/>
              <w:noProof/>
              <w:lang w:val="en-US" w:eastAsia="en-US" w:bidi="ar-SA"/>
            </w:rPr>
          </w:pPr>
          <w:hyperlink w:anchor="_Toc65749980" w:history="1">
            <w:r w:rsidR="00C81F39" w:rsidRPr="005C07B3">
              <w:rPr>
                <w:rStyle w:val="Hyperlink"/>
                <w:rFonts w:ascii="Times New Roman" w:hAnsi="Times New Roman" w:cs="Times New Roman"/>
                <w:noProof/>
              </w:rPr>
              <w:t>1.2</w:t>
            </w:r>
            <w:r w:rsidR="00C81F39">
              <w:rPr>
                <w:rFonts w:asciiTheme="minorHAnsi" w:eastAsiaTheme="minorEastAsia" w:hAnsiTheme="minorHAnsi" w:cstheme="minorBidi"/>
                <w:noProof/>
                <w:lang w:val="en-US" w:eastAsia="en-US" w:bidi="ar-SA"/>
              </w:rPr>
              <w:tab/>
            </w:r>
            <w:r w:rsidR="00C81F39" w:rsidRPr="005C07B3">
              <w:rPr>
                <w:rStyle w:val="Hyperlink"/>
                <w:rFonts w:ascii="Times New Roman" w:hAnsi="Times New Roman" w:cs="Times New Roman"/>
                <w:noProof/>
              </w:rPr>
              <w:t>GENERAL</w:t>
            </w:r>
            <w:r w:rsidR="00C81F39">
              <w:rPr>
                <w:noProof/>
                <w:webHidden/>
              </w:rPr>
              <w:tab/>
            </w:r>
            <w:r w:rsidR="00C81F39">
              <w:rPr>
                <w:noProof/>
                <w:webHidden/>
              </w:rPr>
              <w:fldChar w:fldCharType="begin"/>
            </w:r>
            <w:r w:rsidR="00C81F39">
              <w:rPr>
                <w:noProof/>
                <w:webHidden/>
              </w:rPr>
              <w:instrText xml:space="preserve"> PAGEREF _Toc65749980 \h </w:instrText>
            </w:r>
            <w:r w:rsidR="00C81F39">
              <w:rPr>
                <w:noProof/>
                <w:webHidden/>
              </w:rPr>
            </w:r>
            <w:r w:rsidR="00C81F39">
              <w:rPr>
                <w:noProof/>
                <w:webHidden/>
              </w:rPr>
              <w:fldChar w:fldCharType="separate"/>
            </w:r>
            <w:r w:rsidR="00C81F39">
              <w:rPr>
                <w:noProof/>
                <w:webHidden/>
              </w:rPr>
              <w:t>3</w:t>
            </w:r>
            <w:r w:rsidR="00C81F39">
              <w:rPr>
                <w:noProof/>
                <w:webHidden/>
              </w:rPr>
              <w:fldChar w:fldCharType="end"/>
            </w:r>
          </w:hyperlink>
        </w:p>
        <w:p w14:paraId="7D7183F2" w14:textId="32F61B80" w:rsidR="00C81F39" w:rsidRDefault="004614B0">
          <w:pPr>
            <w:pStyle w:val="TOC1"/>
            <w:tabs>
              <w:tab w:val="left" w:pos="660"/>
              <w:tab w:val="right" w:leader="dot" w:pos="10341"/>
            </w:tabs>
            <w:rPr>
              <w:rFonts w:asciiTheme="minorHAnsi" w:eastAsiaTheme="minorEastAsia" w:hAnsiTheme="minorHAnsi" w:cstheme="minorBidi"/>
              <w:noProof/>
              <w:lang w:val="en-US" w:eastAsia="en-US" w:bidi="ar-SA"/>
            </w:rPr>
          </w:pPr>
          <w:hyperlink w:anchor="_Toc65749981" w:history="1">
            <w:r w:rsidR="00C81F39" w:rsidRPr="005C07B3">
              <w:rPr>
                <w:rStyle w:val="Hyperlink"/>
                <w:rFonts w:ascii="Times New Roman" w:hAnsi="Times New Roman" w:cs="Times New Roman"/>
                <w:noProof/>
              </w:rPr>
              <w:t>1.3</w:t>
            </w:r>
            <w:r w:rsidR="00C81F39">
              <w:rPr>
                <w:rFonts w:asciiTheme="minorHAnsi" w:eastAsiaTheme="minorEastAsia" w:hAnsiTheme="minorHAnsi" w:cstheme="minorBidi"/>
                <w:noProof/>
                <w:lang w:val="en-US" w:eastAsia="en-US" w:bidi="ar-SA"/>
              </w:rPr>
              <w:tab/>
            </w:r>
            <w:r w:rsidR="00C81F39" w:rsidRPr="005C07B3">
              <w:rPr>
                <w:rStyle w:val="Hyperlink"/>
                <w:rFonts w:ascii="Times New Roman" w:hAnsi="Times New Roman" w:cs="Times New Roman"/>
                <w:noProof/>
              </w:rPr>
              <w:t>Acronyms</w:t>
            </w:r>
            <w:r w:rsidR="00C81F39">
              <w:rPr>
                <w:noProof/>
                <w:webHidden/>
              </w:rPr>
              <w:tab/>
            </w:r>
            <w:r w:rsidR="00C81F39">
              <w:rPr>
                <w:noProof/>
                <w:webHidden/>
              </w:rPr>
              <w:fldChar w:fldCharType="begin"/>
            </w:r>
            <w:r w:rsidR="00C81F39">
              <w:rPr>
                <w:noProof/>
                <w:webHidden/>
              </w:rPr>
              <w:instrText xml:space="preserve"> PAGEREF _Toc65749981 \h </w:instrText>
            </w:r>
            <w:r w:rsidR="00C81F39">
              <w:rPr>
                <w:noProof/>
                <w:webHidden/>
              </w:rPr>
            </w:r>
            <w:r w:rsidR="00C81F39">
              <w:rPr>
                <w:noProof/>
                <w:webHidden/>
              </w:rPr>
              <w:fldChar w:fldCharType="separate"/>
            </w:r>
            <w:r w:rsidR="00C81F39">
              <w:rPr>
                <w:noProof/>
                <w:webHidden/>
              </w:rPr>
              <w:t>4</w:t>
            </w:r>
            <w:r w:rsidR="00C81F39">
              <w:rPr>
                <w:noProof/>
                <w:webHidden/>
              </w:rPr>
              <w:fldChar w:fldCharType="end"/>
            </w:r>
          </w:hyperlink>
        </w:p>
        <w:p w14:paraId="06DFC7B7" w14:textId="38EAA697" w:rsidR="00C81F39" w:rsidRDefault="004614B0">
          <w:pPr>
            <w:pStyle w:val="TOC1"/>
            <w:tabs>
              <w:tab w:val="left" w:pos="660"/>
              <w:tab w:val="right" w:leader="dot" w:pos="10341"/>
            </w:tabs>
            <w:rPr>
              <w:rFonts w:asciiTheme="minorHAnsi" w:eastAsiaTheme="minorEastAsia" w:hAnsiTheme="minorHAnsi" w:cstheme="minorBidi"/>
              <w:noProof/>
              <w:lang w:val="en-US" w:eastAsia="en-US" w:bidi="ar-SA"/>
            </w:rPr>
          </w:pPr>
          <w:hyperlink w:anchor="_Toc65749982" w:history="1">
            <w:r w:rsidR="00C81F39" w:rsidRPr="005C07B3">
              <w:rPr>
                <w:rStyle w:val="Hyperlink"/>
                <w:rFonts w:ascii="Times New Roman" w:hAnsi="Times New Roman" w:cs="Times New Roman"/>
                <w:noProof/>
              </w:rPr>
              <w:t>1.4</w:t>
            </w:r>
            <w:r w:rsidR="00C81F39">
              <w:rPr>
                <w:rFonts w:asciiTheme="minorHAnsi" w:eastAsiaTheme="minorEastAsia" w:hAnsiTheme="minorHAnsi" w:cstheme="minorBidi"/>
                <w:noProof/>
                <w:lang w:val="en-US" w:eastAsia="en-US" w:bidi="ar-SA"/>
              </w:rPr>
              <w:tab/>
            </w:r>
            <w:r w:rsidR="00C81F39" w:rsidRPr="005C07B3">
              <w:rPr>
                <w:rStyle w:val="Hyperlink"/>
                <w:rFonts w:ascii="Times New Roman" w:hAnsi="Times New Roman" w:cs="Times New Roman"/>
                <w:noProof/>
              </w:rPr>
              <w:t>Definitions</w:t>
            </w:r>
            <w:r w:rsidR="00C81F39">
              <w:rPr>
                <w:noProof/>
                <w:webHidden/>
              </w:rPr>
              <w:tab/>
            </w:r>
            <w:r w:rsidR="00C81F39">
              <w:rPr>
                <w:noProof/>
                <w:webHidden/>
              </w:rPr>
              <w:fldChar w:fldCharType="begin"/>
            </w:r>
            <w:r w:rsidR="00C81F39">
              <w:rPr>
                <w:noProof/>
                <w:webHidden/>
              </w:rPr>
              <w:instrText xml:space="preserve"> PAGEREF _Toc65749982 \h </w:instrText>
            </w:r>
            <w:r w:rsidR="00C81F39">
              <w:rPr>
                <w:noProof/>
                <w:webHidden/>
              </w:rPr>
            </w:r>
            <w:r w:rsidR="00C81F39">
              <w:rPr>
                <w:noProof/>
                <w:webHidden/>
              </w:rPr>
              <w:fldChar w:fldCharType="separate"/>
            </w:r>
            <w:r w:rsidR="00C81F39">
              <w:rPr>
                <w:noProof/>
                <w:webHidden/>
              </w:rPr>
              <w:t>5</w:t>
            </w:r>
            <w:r w:rsidR="00C81F39">
              <w:rPr>
                <w:noProof/>
                <w:webHidden/>
              </w:rPr>
              <w:fldChar w:fldCharType="end"/>
            </w:r>
          </w:hyperlink>
        </w:p>
        <w:p w14:paraId="51FD6111" w14:textId="1B16A0AB" w:rsidR="00C81F39" w:rsidRDefault="004614B0">
          <w:pPr>
            <w:pStyle w:val="TOC1"/>
            <w:tabs>
              <w:tab w:val="left" w:pos="660"/>
              <w:tab w:val="right" w:leader="dot" w:pos="10341"/>
            </w:tabs>
            <w:rPr>
              <w:rFonts w:asciiTheme="minorHAnsi" w:eastAsiaTheme="minorEastAsia" w:hAnsiTheme="minorHAnsi" w:cstheme="minorBidi"/>
              <w:noProof/>
              <w:lang w:val="en-US" w:eastAsia="en-US" w:bidi="ar-SA"/>
            </w:rPr>
          </w:pPr>
          <w:hyperlink w:anchor="_Toc65749983" w:history="1">
            <w:r w:rsidR="00C81F39" w:rsidRPr="005C07B3">
              <w:rPr>
                <w:rStyle w:val="Hyperlink"/>
                <w:rFonts w:ascii="Times New Roman" w:hAnsi="Times New Roman" w:cs="Times New Roman"/>
                <w:noProof/>
              </w:rPr>
              <w:t>1.5</w:t>
            </w:r>
            <w:r w:rsidR="00C81F39">
              <w:rPr>
                <w:rFonts w:asciiTheme="minorHAnsi" w:eastAsiaTheme="minorEastAsia" w:hAnsiTheme="minorHAnsi" w:cstheme="minorBidi"/>
                <w:noProof/>
                <w:lang w:val="en-US" w:eastAsia="en-US" w:bidi="ar-SA"/>
              </w:rPr>
              <w:tab/>
            </w:r>
            <w:r w:rsidR="00C81F39" w:rsidRPr="005C07B3">
              <w:rPr>
                <w:rStyle w:val="Hyperlink"/>
                <w:rFonts w:ascii="Times New Roman" w:hAnsi="Times New Roman" w:cs="Times New Roman"/>
                <w:noProof/>
              </w:rPr>
              <w:t>References</w:t>
            </w:r>
            <w:r w:rsidR="00C81F39">
              <w:rPr>
                <w:noProof/>
                <w:webHidden/>
              </w:rPr>
              <w:tab/>
            </w:r>
            <w:r w:rsidR="00C81F39">
              <w:rPr>
                <w:noProof/>
                <w:webHidden/>
              </w:rPr>
              <w:fldChar w:fldCharType="begin"/>
            </w:r>
            <w:r w:rsidR="00C81F39">
              <w:rPr>
                <w:noProof/>
                <w:webHidden/>
              </w:rPr>
              <w:instrText xml:space="preserve"> PAGEREF _Toc65749983 \h </w:instrText>
            </w:r>
            <w:r w:rsidR="00C81F39">
              <w:rPr>
                <w:noProof/>
                <w:webHidden/>
              </w:rPr>
            </w:r>
            <w:r w:rsidR="00C81F39">
              <w:rPr>
                <w:noProof/>
                <w:webHidden/>
              </w:rPr>
              <w:fldChar w:fldCharType="separate"/>
            </w:r>
            <w:r w:rsidR="00C81F39">
              <w:rPr>
                <w:noProof/>
                <w:webHidden/>
              </w:rPr>
              <w:t>6</w:t>
            </w:r>
            <w:r w:rsidR="00C81F39">
              <w:rPr>
                <w:noProof/>
                <w:webHidden/>
              </w:rPr>
              <w:fldChar w:fldCharType="end"/>
            </w:r>
          </w:hyperlink>
        </w:p>
        <w:p w14:paraId="00819BC0" w14:textId="15315707" w:rsidR="00C81F39" w:rsidRDefault="004614B0">
          <w:pPr>
            <w:pStyle w:val="TOC1"/>
            <w:tabs>
              <w:tab w:val="left" w:pos="660"/>
              <w:tab w:val="right" w:leader="dot" w:pos="10341"/>
            </w:tabs>
            <w:rPr>
              <w:rFonts w:asciiTheme="minorHAnsi" w:eastAsiaTheme="minorEastAsia" w:hAnsiTheme="minorHAnsi" w:cstheme="minorBidi"/>
              <w:noProof/>
              <w:lang w:val="en-US" w:eastAsia="en-US" w:bidi="ar-SA"/>
            </w:rPr>
          </w:pPr>
          <w:hyperlink w:anchor="_Toc65749984" w:history="1">
            <w:r w:rsidR="00C81F39" w:rsidRPr="005C07B3">
              <w:rPr>
                <w:rStyle w:val="Hyperlink"/>
                <w:rFonts w:ascii="Times New Roman" w:hAnsi="Times New Roman" w:cs="Times New Roman"/>
                <w:noProof/>
              </w:rPr>
              <w:t>2</w:t>
            </w:r>
            <w:r w:rsidR="00C81F39">
              <w:rPr>
                <w:rFonts w:asciiTheme="minorHAnsi" w:eastAsiaTheme="minorEastAsia" w:hAnsiTheme="minorHAnsi" w:cstheme="minorBidi"/>
                <w:noProof/>
                <w:lang w:val="en-US" w:eastAsia="en-US" w:bidi="ar-SA"/>
              </w:rPr>
              <w:tab/>
            </w:r>
            <w:r w:rsidR="00C81F39" w:rsidRPr="005C07B3">
              <w:rPr>
                <w:rStyle w:val="Hyperlink"/>
                <w:rFonts w:ascii="Times New Roman" w:hAnsi="Times New Roman" w:cs="Times New Roman"/>
                <w:noProof/>
              </w:rPr>
              <w:t>Overview and Architecture</w:t>
            </w:r>
            <w:r w:rsidR="00C81F39">
              <w:rPr>
                <w:noProof/>
                <w:webHidden/>
              </w:rPr>
              <w:tab/>
            </w:r>
            <w:r w:rsidR="00C81F39">
              <w:rPr>
                <w:noProof/>
                <w:webHidden/>
              </w:rPr>
              <w:fldChar w:fldCharType="begin"/>
            </w:r>
            <w:r w:rsidR="00C81F39">
              <w:rPr>
                <w:noProof/>
                <w:webHidden/>
              </w:rPr>
              <w:instrText xml:space="preserve"> PAGEREF _Toc65749984 \h </w:instrText>
            </w:r>
            <w:r w:rsidR="00C81F39">
              <w:rPr>
                <w:noProof/>
                <w:webHidden/>
              </w:rPr>
            </w:r>
            <w:r w:rsidR="00C81F39">
              <w:rPr>
                <w:noProof/>
                <w:webHidden/>
              </w:rPr>
              <w:fldChar w:fldCharType="separate"/>
            </w:r>
            <w:r w:rsidR="00C81F39">
              <w:rPr>
                <w:noProof/>
                <w:webHidden/>
              </w:rPr>
              <w:t>7</w:t>
            </w:r>
            <w:r w:rsidR="00C81F39">
              <w:rPr>
                <w:noProof/>
                <w:webHidden/>
              </w:rPr>
              <w:fldChar w:fldCharType="end"/>
            </w:r>
          </w:hyperlink>
        </w:p>
        <w:p w14:paraId="0740CEAC" w14:textId="57E102F3" w:rsidR="00C81F39" w:rsidRDefault="004614B0">
          <w:pPr>
            <w:pStyle w:val="TOC1"/>
            <w:tabs>
              <w:tab w:val="left" w:pos="660"/>
              <w:tab w:val="right" w:leader="dot" w:pos="10341"/>
            </w:tabs>
            <w:rPr>
              <w:rFonts w:asciiTheme="minorHAnsi" w:eastAsiaTheme="minorEastAsia" w:hAnsiTheme="minorHAnsi" w:cstheme="minorBidi"/>
              <w:noProof/>
              <w:lang w:val="en-US" w:eastAsia="en-US" w:bidi="ar-SA"/>
            </w:rPr>
          </w:pPr>
          <w:hyperlink w:anchor="_Toc65749985" w:history="1">
            <w:r w:rsidR="00C81F39" w:rsidRPr="005C07B3">
              <w:rPr>
                <w:rStyle w:val="Hyperlink"/>
                <w:rFonts w:ascii="Times New Roman" w:hAnsi="Times New Roman" w:cs="Times New Roman"/>
                <w:noProof/>
              </w:rPr>
              <w:t>3</w:t>
            </w:r>
            <w:r w:rsidR="00C81F39">
              <w:rPr>
                <w:rFonts w:asciiTheme="minorHAnsi" w:eastAsiaTheme="minorEastAsia" w:hAnsiTheme="minorHAnsi" w:cstheme="minorBidi"/>
                <w:noProof/>
                <w:lang w:val="en-US" w:eastAsia="en-US" w:bidi="ar-SA"/>
              </w:rPr>
              <w:tab/>
            </w:r>
            <w:r w:rsidR="00C81F39" w:rsidRPr="005C07B3">
              <w:rPr>
                <w:rStyle w:val="Hyperlink"/>
                <w:rFonts w:ascii="Times New Roman" w:hAnsi="Times New Roman" w:cs="Times New Roman"/>
                <w:noProof/>
              </w:rPr>
              <w:t>Compute Resources</w:t>
            </w:r>
            <w:r w:rsidR="00C81F39">
              <w:rPr>
                <w:noProof/>
                <w:webHidden/>
              </w:rPr>
              <w:tab/>
            </w:r>
            <w:r w:rsidR="00C81F39">
              <w:rPr>
                <w:noProof/>
                <w:webHidden/>
              </w:rPr>
              <w:fldChar w:fldCharType="begin"/>
            </w:r>
            <w:r w:rsidR="00C81F39">
              <w:rPr>
                <w:noProof/>
                <w:webHidden/>
              </w:rPr>
              <w:instrText xml:space="preserve"> PAGEREF _Toc65749985 \h </w:instrText>
            </w:r>
            <w:r w:rsidR="00C81F39">
              <w:rPr>
                <w:noProof/>
                <w:webHidden/>
              </w:rPr>
            </w:r>
            <w:r w:rsidR="00C81F39">
              <w:rPr>
                <w:noProof/>
                <w:webHidden/>
              </w:rPr>
              <w:fldChar w:fldCharType="separate"/>
            </w:r>
            <w:r w:rsidR="00C81F39">
              <w:rPr>
                <w:noProof/>
                <w:webHidden/>
              </w:rPr>
              <w:t>7</w:t>
            </w:r>
            <w:r w:rsidR="00C81F39">
              <w:rPr>
                <w:noProof/>
                <w:webHidden/>
              </w:rPr>
              <w:fldChar w:fldCharType="end"/>
            </w:r>
          </w:hyperlink>
        </w:p>
        <w:p w14:paraId="5C455F9F" w14:textId="7AE2E94D" w:rsidR="00C81F39" w:rsidRDefault="004614B0">
          <w:pPr>
            <w:pStyle w:val="TOC1"/>
            <w:tabs>
              <w:tab w:val="left" w:pos="660"/>
              <w:tab w:val="right" w:leader="dot" w:pos="10341"/>
            </w:tabs>
            <w:rPr>
              <w:rFonts w:asciiTheme="minorHAnsi" w:eastAsiaTheme="minorEastAsia" w:hAnsiTheme="minorHAnsi" w:cstheme="minorBidi"/>
              <w:noProof/>
              <w:lang w:val="en-US" w:eastAsia="en-US" w:bidi="ar-SA"/>
            </w:rPr>
          </w:pPr>
          <w:hyperlink w:anchor="_Toc65749986" w:history="1">
            <w:r w:rsidR="00C81F39" w:rsidRPr="005C07B3">
              <w:rPr>
                <w:rStyle w:val="Hyperlink"/>
                <w:noProof/>
              </w:rPr>
              <w:t>4</w:t>
            </w:r>
            <w:r w:rsidR="00C81F39">
              <w:rPr>
                <w:rFonts w:asciiTheme="minorHAnsi" w:eastAsiaTheme="minorEastAsia" w:hAnsiTheme="minorHAnsi" w:cstheme="minorBidi"/>
                <w:noProof/>
                <w:lang w:val="en-US" w:eastAsia="en-US" w:bidi="ar-SA"/>
              </w:rPr>
              <w:tab/>
            </w:r>
            <w:r w:rsidR="00C81F39" w:rsidRPr="005C07B3">
              <w:rPr>
                <w:rStyle w:val="Hyperlink"/>
                <w:noProof/>
              </w:rPr>
              <w:t>Modem</w:t>
            </w:r>
            <w:r w:rsidR="00C81F39">
              <w:rPr>
                <w:noProof/>
                <w:webHidden/>
              </w:rPr>
              <w:tab/>
            </w:r>
            <w:r w:rsidR="00C81F39">
              <w:rPr>
                <w:noProof/>
                <w:webHidden/>
              </w:rPr>
              <w:fldChar w:fldCharType="begin"/>
            </w:r>
            <w:r w:rsidR="00C81F39">
              <w:rPr>
                <w:noProof/>
                <w:webHidden/>
              </w:rPr>
              <w:instrText xml:space="preserve"> PAGEREF _Toc65749986 \h </w:instrText>
            </w:r>
            <w:r w:rsidR="00C81F39">
              <w:rPr>
                <w:noProof/>
                <w:webHidden/>
              </w:rPr>
            </w:r>
            <w:r w:rsidR="00C81F39">
              <w:rPr>
                <w:noProof/>
                <w:webHidden/>
              </w:rPr>
              <w:fldChar w:fldCharType="separate"/>
            </w:r>
            <w:r w:rsidR="00C81F39">
              <w:rPr>
                <w:noProof/>
                <w:webHidden/>
              </w:rPr>
              <w:t>8</w:t>
            </w:r>
            <w:r w:rsidR="00C81F39">
              <w:rPr>
                <w:noProof/>
                <w:webHidden/>
              </w:rPr>
              <w:fldChar w:fldCharType="end"/>
            </w:r>
          </w:hyperlink>
        </w:p>
        <w:p w14:paraId="6C723282" w14:textId="162E66FF" w:rsidR="00C81F39" w:rsidRDefault="004614B0">
          <w:pPr>
            <w:pStyle w:val="TOC1"/>
            <w:tabs>
              <w:tab w:val="left" w:pos="660"/>
              <w:tab w:val="right" w:leader="dot" w:pos="10341"/>
            </w:tabs>
            <w:rPr>
              <w:rFonts w:asciiTheme="minorHAnsi" w:eastAsiaTheme="minorEastAsia" w:hAnsiTheme="minorHAnsi" w:cstheme="minorBidi"/>
              <w:noProof/>
              <w:lang w:val="en-US" w:eastAsia="en-US" w:bidi="ar-SA"/>
            </w:rPr>
          </w:pPr>
          <w:hyperlink w:anchor="_Toc65749987" w:history="1">
            <w:r w:rsidR="00C81F39" w:rsidRPr="005C07B3">
              <w:rPr>
                <w:rStyle w:val="Hyperlink"/>
                <w:noProof/>
              </w:rPr>
              <w:t>5</w:t>
            </w:r>
            <w:r w:rsidR="00C81F39">
              <w:rPr>
                <w:rFonts w:asciiTheme="minorHAnsi" w:eastAsiaTheme="minorEastAsia" w:hAnsiTheme="minorHAnsi" w:cstheme="minorBidi"/>
                <w:noProof/>
                <w:lang w:val="en-US" w:eastAsia="en-US" w:bidi="ar-SA"/>
              </w:rPr>
              <w:tab/>
            </w:r>
            <w:r w:rsidR="00C81F39" w:rsidRPr="005C07B3">
              <w:rPr>
                <w:rStyle w:val="Hyperlink"/>
                <w:noProof/>
              </w:rPr>
              <w:t>Power Supply</w:t>
            </w:r>
            <w:r w:rsidR="00C81F39">
              <w:rPr>
                <w:noProof/>
                <w:webHidden/>
              </w:rPr>
              <w:tab/>
            </w:r>
            <w:r w:rsidR="00C81F39">
              <w:rPr>
                <w:noProof/>
                <w:webHidden/>
              </w:rPr>
              <w:fldChar w:fldCharType="begin"/>
            </w:r>
            <w:r w:rsidR="00C81F39">
              <w:rPr>
                <w:noProof/>
                <w:webHidden/>
              </w:rPr>
              <w:instrText xml:space="preserve"> PAGEREF _Toc65749987 \h </w:instrText>
            </w:r>
            <w:r w:rsidR="00C81F39">
              <w:rPr>
                <w:noProof/>
                <w:webHidden/>
              </w:rPr>
            </w:r>
            <w:r w:rsidR="00C81F39">
              <w:rPr>
                <w:noProof/>
                <w:webHidden/>
              </w:rPr>
              <w:fldChar w:fldCharType="separate"/>
            </w:r>
            <w:r w:rsidR="00C81F39">
              <w:rPr>
                <w:noProof/>
                <w:webHidden/>
              </w:rPr>
              <w:t>8</w:t>
            </w:r>
            <w:r w:rsidR="00C81F39">
              <w:rPr>
                <w:noProof/>
                <w:webHidden/>
              </w:rPr>
              <w:fldChar w:fldCharType="end"/>
            </w:r>
          </w:hyperlink>
        </w:p>
        <w:p w14:paraId="7408A25B" w14:textId="36E42CE3" w:rsidR="00C81F39" w:rsidRDefault="004614B0">
          <w:pPr>
            <w:pStyle w:val="TOC1"/>
            <w:tabs>
              <w:tab w:val="left" w:pos="660"/>
              <w:tab w:val="right" w:leader="dot" w:pos="10341"/>
            </w:tabs>
            <w:rPr>
              <w:rFonts w:asciiTheme="minorHAnsi" w:eastAsiaTheme="minorEastAsia" w:hAnsiTheme="minorHAnsi" w:cstheme="minorBidi"/>
              <w:noProof/>
              <w:lang w:val="en-US" w:eastAsia="en-US" w:bidi="ar-SA"/>
            </w:rPr>
          </w:pPr>
          <w:hyperlink w:anchor="_Toc65749988" w:history="1">
            <w:r w:rsidR="00C81F39" w:rsidRPr="005C07B3">
              <w:rPr>
                <w:rStyle w:val="Hyperlink"/>
                <w:noProof/>
              </w:rPr>
              <w:t>6</w:t>
            </w:r>
            <w:r w:rsidR="00C81F39">
              <w:rPr>
                <w:rFonts w:asciiTheme="minorHAnsi" w:eastAsiaTheme="minorEastAsia" w:hAnsiTheme="minorHAnsi" w:cstheme="minorBidi"/>
                <w:noProof/>
                <w:lang w:val="en-US" w:eastAsia="en-US" w:bidi="ar-SA"/>
              </w:rPr>
              <w:tab/>
            </w:r>
            <w:r w:rsidR="00C81F39" w:rsidRPr="005C07B3">
              <w:rPr>
                <w:rStyle w:val="Hyperlink"/>
                <w:noProof/>
              </w:rPr>
              <w:t>Watchdog Environmental Monitoring</w:t>
            </w:r>
            <w:r w:rsidR="00C81F39">
              <w:rPr>
                <w:noProof/>
                <w:webHidden/>
              </w:rPr>
              <w:tab/>
            </w:r>
            <w:r w:rsidR="00C81F39">
              <w:rPr>
                <w:noProof/>
                <w:webHidden/>
              </w:rPr>
              <w:fldChar w:fldCharType="begin"/>
            </w:r>
            <w:r w:rsidR="00C81F39">
              <w:rPr>
                <w:noProof/>
                <w:webHidden/>
              </w:rPr>
              <w:instrText xml:space="preserve"> PAGEREF _Toc65749988 \h </w:instrText>
            </w:r>
            <w:r w:rsidR="00C81F39">
              <w:rPr>
                <w:noProof/>
                <w:webHidden/>
              </w:rPr>
            </w:r>
            <w:r w:rsidR="00C81F39">
              <w:rPr>
                <w:noProof/>
                <w:webHidden/>
              </w:rPr>
              <w:fldChar w:fldCharType="separate"/>
            </w:r>
            <w:r w:rsidR="00C81F39">
              <w:rPr>
                <w:noProof/>
                <w:webHidden/>
              </w:rPr>
              <w:t>8</w:t>
            </w:r>
            <w:r w:rsidR="00C81F39">
              <w:rPr>
                <w:noProof/>
                <w:webHidden/>
              </w:rPr>
              <w:fldChar w:fldCharType="end"/>
            </w:r>
          </w:hyperlink>
        </w:p>
        <w:p w14:paraId="0A496417" w14:textId="3BC2C8BD" w:rsidR="00C81F39" w:rsidRDefault="004614B0">
          <w:pPr>
            <w:pStyle w:val="TOC1"/>
            <w:tabs>
              <w:tab w:val="left" w:pos="660"/>
              <w:tab w:val="right" w:leader="dot" w:pos="10341"/>
            </w:tabs>
            <w:rPr>
              <w:rFonts w:asciiTheme="minorHAnsi" w:eastAsiaTheme="minorEastAsia" w:hAnsiTheme="minorHAnsi" w:cstheme="minorBidi"/>
              <w:noProof/>
              <w:lang w:val="en-US" w:eastAsia="en-US" w:bidi="ar-SA"/>
            </w:rPr>
          </w:pPr>
          <w:hyperlink w:anchor="_Toc65749989" w:history="1">
            <w:r w:rsidR="00C81F39" w:rsidRPr="005C07B3">
              <w:rPr>
                <w:rStyle w:val="Hyperlink"/>
                <w:noProof/>
              </w:rPr>
              <w:t>7</w:t>
            </w:r>
            <w:r w:rsidR="00C81F39">
              <w:rPr>
                <w:rFonts w:asciiTheme="minorHAnsi" w:eastAsiaTheme="minorEastAsia" w:hAnsiTheme="minorHAnsi" w:cstheme="minorBidi"/>
                <w:noProof/>
                <w:lang w:val="en-US" w:eastAsia="en-US" w:bidi="ar-SA"/>
              </w:rPr>
              <w:tab/>
            </w:r>
            <w:r w:rsidR="00C81F39" w:rsidRPr="005C07B3">
              <w:rPr>
                <w:rStyle w:val="Hyperlink"/>
                <w:noProof/>
              </w:rPr>
              <w:t>Local Memory Storage</w:t>
            </w:r>
            <w:r w:rsidR="00C81F39">
              <w:rPr>
                <w:noProof/>
                <w:webHidden/>
              </w:rPr>
              <w:tab/>
            </w:r>
            <w:r w:rsidR="00C81F39">
              <w:rPr>
                <w:noProof/>
                <w:webHidden/>
              </w:rPr>
              <w:fldChar w:fldCharType="begin"/>
            </w:r>
            <w:r w:rsidR="00C81F39">
              <w:rPr>
                <w:noProof/>
                <w:webHidden/>
              </w:rPr>
              <w:instrText xml:space="preserve"> PAGEREF _Toc65749989 \h </w:instrText>
            </w:r>
            <w:r w:rsidR="00C81F39">
              <w:rPr>
                <w:noProof/>
                <w:webHidden/>
              </w:rPr>
            </w:r>
            <w:r w:rsidR="00C81F39">
              <w:rPr>
                <w:noProof/>
                <w:webHidden/>
              </w:rPr>
              <w:fldChar w:fldCharType="separate"/>
            </w:r>
            <w:r w:rsidR="00C81F39">
              <w:rPr>
                <w:noProof/>
                <w:webHidden/>
              </w:rPr>
              <w:t>8</w:t>
            </w:r>
            <w:r w:rsidR="00C81F39">
              <w:rPr>
                <w:noProof/>
                <w:webHidden/>
              </w:rPr>
              <w:fldChar w:fldCharType="end"/>
            </w:r>
          </w:hyperlink>
        </w:p>
        <w:p w14:paraId="3C91708A" w14:textId="2C11675F" w:rsidR="00C81F39" w:rsidRDefault="004614B0">
          <w:pPr>
            <w:pStyle w:val="TOC1"/>
            <w:tabs>
              <w:tab w:val="left" w:pos="660"/>
              <w:tab w:val="right" w:leader="dot" w:pos="10341"/>
            </w:tabs>
            <w:rPr>
              <w:rFonts w:asciiTheme="minorHAnsi" w:eastAsiaTheme="minorEastAsia" w:hAnsiTheme="minorHAnsi" w:cstheme="minorBidi"/>
              <w:noProof/>
              <w:lang w:val="en-US" w:eastAsia="en-US" w:bidi="ar-SA"/>
            </w:rPr>
          </w:pPr>
          <w:hyperlink w:anchor="_Toc65749990" w:history="1">
            <w:r w:rsidR="00C81F39" w:rsidRPr="005C07B3">
              <w:rPr>
                <w:rStyle w:val="Hyperlink"/>
                <w:noProof/>
              </w:rPr>
              <w:t>8</w:t>
            </w:r>
            <w:r w:rsidR="00C81F39">
              <w:rPr>
                <w:rFonts w:asciiTheme="minorHAnsi" w:eastAsiaTheme="minorEastAsia" w:hAnsiTheme="minorHAnsi" w:cstheme="minorBidi"/>
                <w:noProof/>
                <w:lang w:val="en-US" w:eastAsia="en-US" w:bidi="ar-SA"/>
              </w:rPr>
              <w:tab/>
            </w:r>
            <w:r w:rsidR="00C81F39" w:rsidRPr="005C07B3">
              <w:rPr>
                <w:rStyle w:val="Hyperlink"/>
                <w:noProof/>
              </w:rPr>
              <w:t>I/O (such as Ethernet and USB)</w:t>
            </w:r>
            <w:r w:rsidR="00C81F39">
              <w:rPr>
                <w:noProof/>
                <w:webHidden/>
              </w:rPr>
              <w:tab/>
            </w:r>
            <w:r w:rsidR="00C81F39">
              <w:rPr>
                <w:noProof/>
                <w:webHidden/>
              </w:rPr>
              <w:fldChar w:fldCharType="begin"/>
            </w:r>
            <w:r w:rsidR="00C81F39">
              <w:rPr>
                <w:noProof/>
                <w:webHidden/>
              </w:rPr>
              <w:instrText xml:space="preserve"> PAGEREF _Toc65749990 \h </w:instrText>
            </w:r>
            <w:r w:rsidR="00C81F39">
              <w:rPr>
                <w:noProof/>
                <w:webHidden/>
              </w:rPr>
            </w:r>
            <w:r w:rsidR="00C81F39">
              <w:rPr>
                <w:noProof/>
                <w:webHidden/>
              </w:rPr>
              <w:fldChar w:fldCharType="separate"/>
            </w:r>
            <w:r w:rsidR="00C81F39">
              <w:rPr>
                <w:noProof/>
                <w:webHidden/>
              </w:rPr>
              <w:t>8</w:t>
            </w:r>
            <w:r w:rsidR="00C81F39">
              <w:rPr>
                <w:noProof/>
                <w:webHidden/>
              </w:rPr>
              <w:fldChar w:fldCharType="end"/>
            </w:r>
          </w:hyperlink>
        </w:p>
        <w:p w14:paraId="32974217" w14:textId="0C680545" w:rsidR="00C81F39" w:rsidRDefault="004614B0">
          <w:pPr>
            <w:pStyle w:val="TOC1"/>
            <w:tabs>
              <w:tab w:val="left" w:pos="660"/>
              <w:tab w:val="right" w:leader="dot" w:pos="10341"/>
            </w:tabs>
            <w:rPr>
              <w:rFonts w:asciiTheme="minorHAnsi" w:eastAsiaTheme="minorEastAsia" w:hAnsiTheme="minorHAnsi" w:cstheme="minorBidi"/>
              <w:noProof/>
              <w:lang w:val="en-US" w:eastAsia="en-US" w:bidi="ar-SA"/>
            </w:rPr>
          </w:pPr>
          <w:hyperlink w:anchor="_Toc65749991" w:history="1">
            <w:r w:rsidR="00C81F39" w:rsidRPr="005C07B3">
              <w:rPr>
                <w:rStyle w:val="Hyperlink"/>
                <w:rFonts w:ascii="Times New Roman" w:hAnsi="Times New Roman" w:cs="Times New Roman"/>
                <w:noProof/>
              </w:rPr>
              <w:t>9</w:t>
            </w:r>
            <w:r w:rsidR="00C81F39">
              <w:rPr>
                <w:rFonts w:asciiTheme="minorHAnsi" w:eastAsiaTheme="minorEastAsia" w:hAnsiTheme="minorHAnsi" w:cstheme="minorBidi"/>
                <w:noProof/>
                <w:lang w:val="en-US" w:eastAsia="en-US" w:bidi="ar-SA"/>
              </w:rPr>
              <w:tab/>
            </w:r>
            <w:r w:rsidR="00C81F39" w:rsidRPr="005C07B3">
              <w:rPr>
                <w:rStyle w:val="Hyperlink"/>
                <w:rFonts w:ascii="Times New Roman" w:hAnsi="Times New Roman" w:cs="Times New Roman"/>
                <w:noProof/>
              </w:rPr>
              <w:t>Electrical Requirements</w:t>
            </w:r>
            <w:r w:rsidR="00C81F39">
              <w:rPr>
                <w:noProof/>
                <w:webHidden/>
              </w:rPr>
              <w:tab/>
            </w:r>
            <w:r w:rsidR="00C81F39">
              <w:rPr>
                <w:noProof/>
                <w:webHidden/>
              </w:rPr>
              <w:fldChar w:fldCharType="begin"/>
            </w:r>
            <w:r w:rsidR="00C81F39">
              <w:rPr>
                <w:noProof/>
                <w:webHidden/>
              </w:rPr>
              <w:instrText xml:space="preserve"> PAGEREF _Toc65749991 \h </w:instrText>
            </w:r>
            <w:r w:rsidR="00C81F39">
              <w:rPr>
                <w:noProof/>
                <w:webHidden/>
              </w:rPr>
            </w:r>
            <w:r w:rsidR="00C81F39">
              <w:rPr>
                <w:noProof/>
                <w:webHidden/>
              </w:rPr>
              <w:fldChar w:fldCharType="separate"/>
            </w:r>
            <w:r w:rsidR="00C81F39">
              <w:rPr>
                <w:noProof/>
                <w:webHidden/>
              </w:rPr>
              <w:t>9</w:t>
            </w:r>
            <w:r w:rsidR="00C81F39">
              <w:rPr>
                <w:noProof/>
                <w:webHidden/>
              </w:rPr>
              <w:fldChar w:fldCharType="end"/>
            </w:r>
          </w:hyperlink>
        </w:p>
        <w:p w14:paraId="6FCF2BAB" w14:textId="68AB4394" w:rsidR="00C81F39" w:rsidRDefault="004614B0">
          <w:pPr>
            <w:pStyle w:val="TOC1"/>
            <w:tabs>
              <w:tab w:val="left" w:pos="660"/>
              <w:tab w:val="right" w:leader="dot" w:pos="10341"/>
            </w:tabs>
            <w:rPr>
              <w:rFonts w:asciiTheme="minorHAnsi" w:eastAsiaTheme="minorEastAsia" w:hAnsiTheme="minorHAnsi" w:cstheme="minorBidi"/>
              <w:noProof/>
              <w:lang w:val="en-US" w:eastAsia="en-US" w:bidi="ar-SA"/>
            </w:rPr>
          </w:pPr>
          <w:hyperlink w:anchor="_Toc65749992" w:history="1">
            <w:r w:rsidR="00C81F39" w:rsidRPr="005C07B3">
              <w:rPr>
                <w:rStyle w:val="Hyperlink"/>
                <w:rFonts w:ascii="Times New Roman" w:hAnsi="Times New Roman" w:cs="Times New Roman"/>
                <w:noProof/>
              </w:rPr>
              <w:t>10</w:t>
            </w:r>
            <w:r w:rsidR="00C81F39">
              <w:rPr>
                <w:rFonts w:asciiTheme="minorHAnsi" w:eastAsiaTheme="minorEastAsia" w:hAnsiTheme="minorHAnsi" w:cstheme="minorBidi"/>
                <w:noProof/>
                <w:lang w:val="en-US" w:eastAsia="en-US" w:bidi="ar-SA"/>
              </w:rPr>
              <w:tab/>
            </w:r>
            <w:r w:rsidR="00C81F39" w:rsidRPr="005C07B3">
              <w:rPr>
                <w:rStyle w:val="Hyperlink"/>
                <w:rFonts w:ascii="Times New Roman" w:hAnsi="Times New Roman" w:cs="Times New Roman"/>
                <w:noProof/>
              </w:rPr>
              <w:t>Mechanical Requirements</w:t>
            </w:r>
            <w:r w:rsidR="00C81F39">
              <w:rPr>
                <w:noProof/>
                <w:webHidden/>
              </w:rPr>
              <w:tab/>
            </w:r>
            <w:r w:rsidR="00C81F39">
              <w:rPr>
                <w:noProof/>
                <w:webHidden/>
              </w:rPr>
              <w:fldChar w:fldCharType="begin"/>
            </w:r>
            <w:r w:rsidR="00C81F39">
              <w:rPr>
                <w:noProof/>
                <w:webHidden/>
              </w:rPr>
              <w:instrText xml:space="preserve"> PAGEREF _Toc65749992 \h </w:instrText>
            </w:r>
            <w:r w:rsidR="00C81F39">
              <w:rPr>
                <w:noProof/>
                <w:webHidden/>
              </w:rPr>
            </w:r>
            <w:r w:rsidR="00C81F39">
              <w:rPr>
                <w:noProof/>
                <w:webHidden/>
              </w:rPr>
              <w:fldChar w:fldCharType="separate"/>
            </w:r>
            <w:r w:rsidR="00C81F39">
              <w:rPr>
                <w:noProof/>
                <w:webHidden/>
              </w:rPr>
              <w:t>9</w:t>
            </w:r>
            <w:r w:rsidR="00C81F39">
              <w:rPr>
                <w:noProof/>
                <w:webHidden/>
              </w:rPr>
              <w:fldChar w:fldCharType="end"/>
            </w:r>
          </w:hyperlink>
        </w:p>
        <w:p w14:paraId="19D2D940" w14:textId="2C8E38C6" w:rsidR="006614FD" w:rsidRDefault="006614FD">
          <w:r>
            <w:rPr>
              <w:b/>
              <w:bCs/>
              <w:noProof/>
            </w:rPr>
            <w:fldChar w:fldCharType="end"/>
          </w:r>
        </w:p>
      </w:sdtContent>
    </w:sdt>
    <w:p w14:paraId="48E5372E" w14:textId="77777777" w:rsidR="00CC5BEB" w:rsidRDefault="00CC5BEB" w:rsidP="00874528">
      <w:pPr>
        <w:spacing w:before="35"/>
        <w:rPr>
          <w:b/>
          <w:sz w:val="32"/>
        </w:rPr>
      </w:pPr>
    </w:p>
    <w:p w14:paraId="1C82ABC4" w14:textId="77777777" w:rsidR="00CC5BEB" w:rsidRPr="00CC5BEB" w:rsidRDefault="00057911" w:rsidP="00CC5BEB">
      <w:pPr>
        <w:pStyle w:val="Heading1"/>
        <w:numPr>
          <w:ilvl w:val="0"/>
          <w:numId w:val="28"/>
        </w:numPr>
        <w:rPr>
          <w:rFonts w:ascii="Times New Roman" w:hAnsi="Times New Roman" w:cs="Times New Roman"/>
        </w:rPr>
      </w:pPr>
      <w:r>
        <w:br w:type="page"/>
      </w:r>
      <w:bookmarkStart w:id="0" w:name="_Toc65749978"/>
      <w:r w:rsidRPr="00CC5BEB">
        <w:rPr>
          <w:rFonts w:ascii="Times New Roman" w:hAnsi="Times New Roman" w:cs="Times New Roman"/>
        </w:rPr>
        <w:lastRenderedPageBreak/>
        <w:t>SCOPE AND GENERAL</w:t>
      </w:r>
      <w:bookmarkEnd w:id="0"/>
    </w:p>
    <w:p w14:paraId="2A9B0C03" w14:textId="77777777" w:rsidR="00C6766F" w:rsidRDefault="00C6766F" w:rsidP="00C6766F">
      <w:pPr>
        <w:pStyle w:val="Heading1"/>
        <w:ind w:left="645"/>
        <w:rPr>
          <w:rFonts w:ascii="Times New Roman" w:hAnsi="Times New Roman" w:cs="Times New Roman"/>
        </w:rPr>
      </w:pPr>
    </w:p>
    <w:p w14:paraId="5C043FB0" w14:textId="784282A6" w:rsidR="00057911" w:rsidRPr="00CC5BEB" w:rsidRDefault="00057911" w:rsidP="00CC5BEB">
      <w:pPr>
        <w:pStyle w:val="Heading1"/>
        <w:numPr>
          <w:ilvl w:val="1"/>
          <w:numId w:val="28"/>
        </w:numPr>
        <w:rPr>
          <w:rFonts w:ascii="Times New Roman" w:hAnsi="Times New Roman" w:cs="Times New Roman"/>
        </w:rPr>
      </w:pPr>
      <w:bookmarkStart w:id="1" w:name="_Toc65749979"/>
      <w:r w:rsidRPr="00CC5BEB">
        <w:rPr>
          <w:rFonts w:ascii="Times New Roman" w:hAnsi="Times New Roman" w:cs="Times New Roman"/>
        </w:rPr>
        <w:t>SCOPE</w:t>
      </w:r>
      <w:bookmarkEnd w:id="1"/>
      <w:r w:rsidRPr="00CC5BEB">
        <w:rPr>
          <w:rFonts w:ascii="Times New Roman" w:hAnsi="Times New Roman" w:cs="Times New Roman"/>
        </w:rPr>
        <w:t xml:space="preserve"> </w:t>
      </w:r>
    </w:p>
    <w:p w14:paraId="54DF2E5F" w14:textId="0F380654" w:rsidR="00F66614" w:rsidRPr="00C81F39" w:rsidRDefault="00E44809" w:rsidP="00C6766F">
      <w:pPr>
        <w:pStyle w:val="Default"/>
        <w:numPr>
          <w:ilvl w:val="2"/>
          <w:numId w:val="28"/>
        </w:numPr>
        <w:spacing w:line="276" w:lineRule="auto"/>
        <w:rPr>
          <w:b/>
          <w:sz w:val="22"/>
          <w:szCs w:val="22"/>
        </w:rPr>
      </w:pPr>
      <w:r w:rsidRPr="00E44809">
        <w:rPr>
          <w:sz w:val="22"/>
          <w:szCs w:val="22"/>
        </w:rPr>
        <w:t xml:space="preserve">This document covers the </w:t>
      </w:r>
      <w:r w:rsidR="00766B53">
        <w:rPr>
          <w:sz w:val="22"/>
          <w:szCs w:val="22"/>
        </w:rPr>
        <w:t xml:space="preserve">high-level </w:t>
      </w:r>
      <w:r w:rsidR="00F66614">
        <w:rPr>
          <w:sz w:val="22"/>
          <w:szCs w:val="22"/>
        </w:rPr>
        <w:t>architectural</w:t>
      </w:r>
      <w:r w:rsidR="003378A5">
        <w:rPr>
          <w:sz w:val="22"/>
          <w:szCs w:val="22"/>
        </w:rPr>
        <w:t xml:space="preserve"> </w:t>
      </w:r>
      <w:r w:rsidRPr="00E44809">
        <w:rPr>
          <w:sz w:val="22"/>
          <w:szCs w:val="22"/>
        </w:rPr>
        <w:t xml:space="preserve">requirements for </w:t>
      </w:r>
      <w:r w:rsidR="00352D01">
        <w:rPr>
          <w:sz w:val="22"/>
          <w:szCs w:val="22"/>
        </w:rPr>
        <w:t>the</w:t>
      </w:r>
      <w:r w:rsidR="00DE7CA9">
        <w:rPr>
          <w:sz w:val="22"/>
          <w:szCs w:val="22"/>
        </w:rPr>
        <w:t xml:space="preserve"> </w:t>
      </w:r>
      <w:r w:rsidRPr="00E44809">
        <w:rPr>
          <w:sz w:val="22"/>
          <w:szCs w:val="22"/>
        </w:rPr>
        <w:t xml:space="preserve">FiBridge </w:t>
      </w:r>
      <w:r w:rsidR="006B19A7">
        <w:rPr>
          <w:sz w:val="22"/>
          <w:szCs w:val="22"/>
        </w:rPr>
        <w:t>Edge Device Unit</w:t>
      </w:r>
      <w:r w:rsidR="00A150F8">
        <w:rPr>
          <w:sz w:val="22"/>
          <w:szCs w:val="22"/>
        </w:rPr>
        <w:t xml:space="preserve">, which consists of an </w:t>
      </w:r>
      <w:r w:rsidR="00352D01">
        <w:rPr>
          <w:sz w:val="22"/>
          <w:szCs w:val="22"/>
        </w:rPr>
        <w:t xml:space="preserve">FBG Interrogator </w:t>
      </w:r>
      <w:r w:rsidR="00035E0E">
        <w:rPr>
          <w:sz w:val="22"/>
          <w:szCs w:val="22"/>
        </w:rPr>
        <w:t xml:space="preserve">module </w:t>
      </w:r>
      <w:r w:rsidR="0028551A">
        <w:rPr>
          <w:sz w:val="22"/>
          <w:szCs w:val="22"/>
        </w:rPr>
        <w:t>inte</w:t>
      </w:r>
      <w:r w:rsidR="008838B7">
        <w:rPr>
          <w:sz w:val="22"/>
          <w:szCs w:val="22"/>
        </w:rPr>
        <w:t>gra</w:t>
      </w:r>
      <w:r w:rsidR="0028551A">
        <w:rPr>
          <w:sz w:val="22"/>
          <w:szCs w:val="22"/>
        </w:rPr>
        <w:t xml:space="preserve">ted inside an IP54 enclosure </w:t>
      </w:r>
      <w:r w:rsidR="008838B7">
        <w:rPr>
          <w:sz w:val="22"/>
          <w:szCs w:val="22"/>
        </w:rPr>
        <w:t xml:space="preserve">with </w:t>
      </w:r>
      <w:r w:rsidR="00295B65">
        <w:rPr>
          <w:sz w:val="22"/>
          <w:szCs w:val="22"/>
        </w:rPr>
        <w:t xml:space="preserve">a </w:t>
      </w:r>
      <w:r w:rsidR="00094172">
        <w:rPr>
          <w:sz w:val="22"/>
          <w:szCs w:val="22"/>
        </w:rPr>
        <w:t>G</w:t>
      </w:r>
      <w:r w:rsidR="008838B7">
        <w:rPr>
          <w:sz w:val="22"/>
          <w:szCs w:val="22"/>
        </w:rPr>
        <w:t>ateway</w:t>
      </w:r>
      <w:r w:rsidR="00606846">
        <w:rPr>
          <w:sz w:val="22"/>
          <w:szCs w:val="22"/>
        </w:rPr>
        <w:t xml:space="preserve"> module</w:t>
      </w:r>
      <w:r w:rsidR="00240D7E">
        <w:rPr>
          <w:sz w:val="22"/>
          <w:szCs w:val="22"/>
        </w:rPr>
        <w:t>, a modem</w:t>
      </w:r>
      <w:r w:rsidR="00766B53">
        <w:rPr>
          <w:sz w:val="22"/>
          <w:szCs w:val="22"/>
        </w:rPr>
        <w:t>,</w:t>
      </w:r>
      <w:r w:rsidR="00E26E3E">
        <w:rPr>
          <w:sz w:val="22"/>
          <w:szCs w:val="22"/>
        </w:rPr>
        <w:t xml:space="preserve"> </w:t>
      </w:r>
      <w:r w:rsidR="00A075DF">
        <w:rPr>
          <w:sz w:val="22"/>
          <w:szCs w:val="22"/>
        </w:rPr>
        <w:t>and</w:t>
      </w:r>
      <w:r w:rsidR="00E26E3E">
        <w:rPr>
          <w:sz w:val="22"/>
          <w:szCs w:val="22"/>
        </w:rPr>
        <w:t xml:space="preserve"> </w:t>
      </w:r>
      <w:r w:rsidR="00295B65">
        <w:rPr>
          <w:sz w:val="22"/>
          <w:szCs w:val="22"/>
        </w:rPr>
        <w:t xml:space="preserve">a </w:t>
      </w:r>
      <w:r w:rsidR="00E26E3E">
        <w:rPr>
          <w:sz w:val="22"/>
          <w:szCs w:val="22"/>
        </w:rPr>
        <w:t>power supply</w:t>
      </w:r>
      <w:r w:rsidR="00240D7E">
        <w:rPr>
          <w:sz w:val="22"/>
          <w:szCs w:val="22"/>
        </w:rPr>
        <w:t xml:space="preserve">. </w:t>
      </w:r>
      <w:r w:rsidR="00094172">
        <w:rPr>
          <w:sz w:val="22"/>
          <w:szCs w:val="22"/>
        </w:rPr>
        <w:t xml:space="preserve">The Gateway module includes computing and data storage </w:t>
      </w:r>
      <w:r w:rsidR="00295416">
        <w:rPr>
          <w:sz w:val="22"/>
          <w:szCs w:val="22"/>
        </w:rPr>
        <w:t xml:space="preserve">resources that will be shared with FBGS interrogator module. </w:t>
      </w:r>
    </w:p>
    <w:p w14:paraId="33C3F351" w14:textId="77777777" w:rsidR="00F66614" w:rsidRDefault="00F66614" w:rsidP="00F66614">
      <w:pPr>
        <w:pStyle w:val="Default"/>
        <w:spacing w:line="276" w:lineRule="auto"/>
        <w:ind w:left="720"/>
        <w:rPr>
          <w:b/>
          <w:sz w:val="22"/>
          <w:szCs w:val="22"/>
        </w:rPr>
      </w:pPr>
    </w:p>
    <w:p w14:paraId="2A0C39B3" w14:textId="1E0D4231" w:rsidR="00E44809" w:rsidRDefault="00940CDE" w:rsidP="00F66614">
      <w:pPr>
        <w:pStyle w:val="Default"/>
        <w:spacing w:line="276" w:lineRule="auto"/>
        <w:ind w:left="720"/>
        <w:rPr>
          <w:sz w:val="22"/>
          <w:szCs w:val="22"/>
        </w:rPr>
      </w:pPr>
      <w:r w:rsidRPr="00C81F39">
        <w:rPr>
          <w:sz w:val="22"/>
          <w:szCs w:val="22"/>
        </w:rPr>
        <w:t>FiBridge is responsible for the design</w:t>
      </w:r>
      <w:r w:rsidR="00F66614">
        <w:rPr>
          <w:sz w:val="22"/>
          <w:szCs w:val="22"/>
        </w:rPr>
        <w:t xml:space="preserve">, implementation and qualification of the Non-optical portions of the Edge device (including but not limited </w:t>
      </w:r>
      <w:proofErr w:type="gramStart"/>
      <w:r w:rsidR="00F66614">
        <w:rPr>
          <w:sz w:val="22"/>
          <w:szCs w:val="22"/>
        </w:rPr>
        <w:t>to:</w:t>
      </w:r>
      <w:proofErr w:type="gramEnd"/>
      <w:r w:rsidR="00F66614">
        <w:rPr>
          <w:sz w:val="22"/>
          <w:szCs w:val="22"/>
        </w:rPr>
        <w:t xml:space="preserve"> connection method, computation elements, external I/O and cellular modem)</w:t>
      </w:r>
      <w:r w:rsidR="00110669" w:rsidRPr="00C81F39">
        <w:rPr>
          <w:sz w:val="22"/>
          <w:szCs w:val="22"/>
        </w:rPr>
        <w:t>. FBGS is responsible for the design, implementation</w:t>
      </w:r>
      <w:r w:rsidR="00CF24E7" w:rsidRPr="00C81F39">
        <w:rPr>
          <w:sz w:val="22"/>
          <w:szCs w:val="22"/>
        </w:rPr>
        <w:t>, and</w:t>
      </w:r>
      <w:r w:rsidR="00110669" w:rsidRPr="00C81F39">
        <w:rPr>
          <w:sz w:val="22"/>
          <w:szCs w:val="22"/>
        </w:rPr>
        <w:t xml:space="preserve"> </w:t>
      </w:r>
      <w:r w:rsidR="00CF24E7" w:rsidRPr="00C81F39">
        <w:rPr>
          <w:sz w:val="22"/>
          <w:szCs w:val="22"/>
        </w:rPr>
        <w:t>qualification</w:t>
      </w:r>
      <w:r w:rsidR="00110669" w:rsidRPr="00C81F39">
        <w:rPr>
          <w:sz w:val="22"/>
          <w:szCs w:val="22"/>
        </w:rPr>
        <w:t xml:space="preserve"> of the </w:t>
      </w:r>
      <w:r w:rsidR="00F66614">
        <w:rPr>
          <w:sz w:val="22"/>
          <w:szCs w:val="22"/>
        </w:rPr>
        <w:t>FBG Interrogator module (optical) of the device and the equipment enclosure</w:t>
      </w:r>
      <w:r w:rsidR="00CF24E7" w:rsidRPr="00C81F39">
        <w:rPr>
          <w:sz w:val="22"/>
          <w:szCs w:val="22"/>
        </w:rPr>
        <w:t>.</w:t>
      </w:r>
      <w:r w:rsidR="0075299B">
        <w:rPr>
          <w:sz w:val="22"/>
          <w:szCs w:val="22"/>
        </w:rPr>
        <w:t xml:space="preserve">  This is to be considered a living document, and as such modification and changes will be tracked as </w:t>
      </w:r>
      <w:r w:rsidR="00BA229F">
        <w:rPr>
          <w:sz w:val="22"/>
          <w:szCs w:val="22"/>
        </w:rPr>
        <w:t>decisions are finalized.</w:t>
      </w:r>
    </w:p>
    <w:p w14:paraId="7E786B80" w14:textId="6CC10A67" w:rsidR="00F66614" w:rsidRDefault="00F66614" w:rsidP="00F66614">
      <w:pPr>
        <w:pStyle w:val="Default"/>
        <w:spacing w:line="276" w:lineRule="auto"/>
        <w:ind w:left="720"/>
        <w:rPr>
          <w:sz w:val="22"/>
          <w:szCs w:val="22"/>
        </w:rPr>
      </w:pPr>
    </w:p>
    <w:p w14:paraId="44B909D4" w14:textId="75002686" w:rsidR="00F66614" w:rsidRDefault="00F66614" w:rsidP="00F66614">
      <w:pPr>
        <w:pStyle w:val="Default"/>
        <w:spacing w:line="276" w:lineRule="auto"/>
        <w:ind w:left="720"/>
        <w:rPr>
          <w:sz w:val="22"/>
          <w:szCs w:val="22"/>
        </w:rPr>
      </w:pPr>
      <w:r>
        <w:rPr>
          <w:sz w:val="22"/>
          <w:szCs w:val="22"/>
        </w:rPr>
        <w:t xml:space="preserve">Issues involving power consumption and heat dissipation will be jointly addressed. </w:t>
      </w:r>
    </w:p>
    <w:p w14:paraId="21D2D83F" w14:textId="30BE9C37" w:rsidR="00BA229F" w:rsidRDefault="00BA229F" w:rsidP="00F66614">
      <w:pPr>
        <w:pStyle w:val="Default"/>
        <w:spacing w:line="276" w:lineRule="auto"/>
        <w:ind w:left="720"/>
        <w:rPr>
          <w:sz w:val="22"/>
          <w:szCs w:val="22"/>
        </w:rPr>
      </w:pPr>
    </w:p>
    <w:p w14:paraId="1B7BADB8" w14:textId="62C19302" w:rsidR="00BA229F" w:rsidRPr="00C81F39" w:rsidRDefault="00BA229F" w:rsidP="00C81F39">
      <w:pPr>
        <w:pStyle w:val="Default"/>
        <w:spacing w:line="276" w:lineRule="auto"/>
        <w:ind w:left="720"/>
        <w:rPr>
          <w:b/>
          <w:sz w:val="22"/>
          <w:szCs w:val="22"/>
        </w:rPr>
      </w:pPr>
      <w:r>
        <w:rPr>
          <w:sz w:val="22"/>
          <w:szCs w:val="22"/>
        </w:rPr>
        <w:t>It is assumed that this document will capture technical discussions / decisions where necessary.</w:t>
      </w:r>
    </w:p>
    <w:p w14:paraId="320E5E0C" w14:textId="77777777" w:rsidR="00947028" w:rsidRPr="00E44809" w:rsidRDefault="00947028" w:rsidP="00057911">
      <w:pPr>
        <w:widowControl/>
        <w:adjustRightInd w:val="0"/>
        <w:rPr>
          <w:rFonts w:ascii="Times New Roman" w:eastAsiaTheme="minorHAnsi" w:hAnsi="Times New Roman" w:cs="Times New Roman"/>
          <w:color w:val="000000"/>
          <w:lang w:eastAsia="en-US" w:bidi="ar-SA"/>
        </w:rPr>
      </w:pPr>
    </w:p>
    <w:p w14:paraId="6C3AB9EA" w14:textId="77777777" w:rsidR="00057911" w:rsidRPr="00CC5BEB" w:rsidRDefault="00057911" w:rsidP="00CC5BEB">
      <w:pPr>
        <w:pStyle w:val="Heading1"/>
        <w:numPr>
          <w:ilvl w:val="1"/>
          <w:numId w:val="28"/>
        </w:numPr>
        <w:rPr>
          <w:rFonts w:ascii="Times New Roman" w:hAnsi="Times New Roman" w:cs="Times New Roman"/>
        </w:rPr>
      </w:pPr>
      <w:bookmarkStart w:id="2" w:name="_Toc65749980"/>
      <w:r w:rsidRPr="00CC5BEB">
        <w:rPr>
          <w:rFonts w:ascii="Times New Roman" w:hAnsi="Times New Roman" w:cs="Times New Roman"/>
        </w:rPr>
        <w:t>GENERAL</w:t>
      </w:r>
      <w:bookmarkEnd w:id="2"/>
      <w:r w:rsidRPr="00CC5BEB">
        <w:rPr>
          <w:rFonts w:ascii="Times New Roman" w:hAnsi="Times New Roman" w:cs="Times New Roman"/>
        </w:rPr>
        <w:t xml:space="preserve"> </w:t>
      </w:r>
    </w:p>
    <w:p w14:paraId="23FB31C2" w14:textId="346FE72F" w:rsidR="00DE7CA9" w:rsidRDefault="00352D01" w:rsidP="00DE7CA9">
      <w:pPr>
        <w:pStyle w:val="Default"/>
        <w:numPr>
          <w:ilvl w:val="2"/>
          <w:numId w:val="28"/>
        </w:numPr>
        <w:rPr>
          <w:sz w:val="22"/>
          <w:szCs w:val="22"/>
        </w:rPr>
      </w:pPr>
      <w:r>
        <w:rPr>
          <w:sz w:val="22"/>
          <w:szCs w:val="22"/>
        </w:rPr>
        <w:t xml:space="preserve">FiBridge </w:t>
      </w:r>
      <w:r w:rsidR="00B52F3A">
        <w:rPr>
          <w:sz w:val="22"/>
          <w:szCs w:val="22"/>
        </w:rPr>
        <w:t xml:space="preserve">Edge Device Unit </w:t>
      </w:r>
      <w:r w:rsidR="00DE7CA9" w:rsidRPr="00DE7CA9">
        <w:rPr>
          <w:sz w:val="22"/>
          <w:szCs w:val="22"/>
        </w:rPr>
        <w:t>consist</w:t>
      </w:r>
      <w:r w:rsidR="000F28E6">
        <w:rPr>
          <w:sz w:val="22"/>
          <w:szCs w:val="22"/>
        </w:rPr>
        <w:t>s</w:t>
      </w:r>
      <w:r w:rsidR="00DE7CA9" w:rsidRPr="00DE7CA9">
        <w:rPr>
          <w:sz w:val="22"/>
          <w:szCs w:val="22"/>
        </w:rPr>
        <w:t xml:space="preserve"> of the following items, which are covered by their own func</w:t>
      </w:r>
      <w:r w:rsidR="00DE7CA9">
        <w:rPr>
          <w:sz w:val="22"/>
          <w:szCs w:val="22"/>
        </w:rPr>
        <w:t>t</w:t>
      </w:r>
      <w:r w:rsidR="00DE7CA9" w:rsidRPr="00DE7CA9">
        <w:rPr>
          <w:sz w:val="22"/>
          <w:szCs w:val="22"/>
        </w:rPr>
        <w:t>ion requirements specification</w:t>
      </w:r>
      <w:r w:rsidR="00DE7CA9">
        <w:rPr>
          <w:sz w:val="22"/>
          <w:szCs w:val="22"/>
        </w:rPr>
        <w:t>:</w:t>
      </w:r>
    </w:p>
    <w:p w14:paraId="702D5EDC" w14:textId="0DFB85C0" w:rsidR="00DE7CA9" w:rsidRPr="00C81F39" w:rsidRDefault="00352D01" w:rsidP="00BA229F">
      <w:pPr>
        <w:pStyle w:val="Default"/>
        <w:numPr>
          <w:ilvl w:val="0"/>
          <w:numId w:val="30"/>
        </w:numPr>
        <w:rPr>
          <w:sz w:val="22"/>
          <w:szCs w:val="22"/>
        </w:rPr>
      </w:pPr>
      <w:r>
        <w:rPr>
          <w:sz w:val="22"/>
          <w:szCs w:val="22"/>
        </w:rPr>
        <w:t>FBG Interrogator</w:t>
      </w:r>
      <w:r w:rsidR="007A78CD">
        <w:rPr>
          <w:sz w:val="22"/>
          <w:szCs w:val="22"/>
        </w:rPr>
        <w:t xml:space="preserve"> module</w:t>
      </w:r>
      <w:r w:rsidR="00C6766F">
        <w:rPr>
          <w:sz w:val="22"/>
          <w:szCs w:val="22"/>
        </w:rPr>
        <w:t>; Gen</w:t>
      </w:r>
      <w:r w:rsidR="00A95A00">
        <w:rPr>
          <w:sz w:val="22"/>
          <w:szCs w:val="22"/>
        </w:rPr>
        <w:t>3</w:t>
      </w:r>
    </w:p>
    <w:p w14:paraId="179D173C" w14:textId="459339B0" w:rsidR="00DE7CA9" w:rsidRDefault="007A78CD" w:rsidP="00DE7CA9">
      <w:pPr>
        <w:pStyle w:val="Default"/>
        <w:numPr>
          <w:ilvl w:val="0"/>
          <w:numId w:val="30"/>
        </w:numPr>
        <w:rPr>
          <w:sz w:val="22"/>
          <w:szCs w:val="22"/>
        </w:rPr>
      </w:pPr>
      <w:r>
        <w:rPr>
          <w:sz w:val="22"/>
          <w:szCs w:val="22"/>
        </w:rPr>
        <w:t>Modem</w:t>
      </w:r>
    </w:p>
    <w:p w14:paraId="00910F46" w14:textId="086865B6" w:rsidR="00DE7CA9" w:rsidRDefault="00DE7CA9" w:rsidP="00DE7CA9">
      <w:pPr>
        <w:pStyle w:val="Default"/>
        <w:numPr>
          <w:ilvl w:val="0"/>
          <w:numId w:val="30"/>
        </w:numPr>
        <w:rPr>
          <w:sz w:val="22"/>
          <w:szCs w:val="22"/>
        </w:rPr>
      </w:pPr>
      <w:r>
        <w:rPr>
          <w:sz w:val="22"/>
          <w:szCs w:val="22"/>
        </w:rPr>
        <w:t>Power Supply</w:t>
      </w:r>
    </w:p>
    <w:p w14:paraId="2812B742" w14:textId="26029405" w:rsidR="00F66614" w:rsidRDefault="00F66614" w:rsidP="00DE7CA9">
      <w:pPr>
        <w:pStyle w:val="Default"/>
        <w:numPr>
          <w:ilvl w:val="0"/>
          <w:numId w:val="30"/>
        </w:numPr>
        <w:rPr>
          <w:sz w:val="22"/>
          <w:szCs w:val="22"/>
        </w:rPr>
      </w:pPr>
      <w:r>
        <w:rPr>
          <w:sz w:val="22"/>
          <w:szCs w:val="22"/>
        </w:rPr>
        <w:t>Compute Resource</w:t>
      </w:r>
    </w:p>
    <w:p w14:paraId="4BF55C28" w14:textId="20E2474D" w:rsidR="00F66614" w:rsidRDefault="00F66614" w:rsidP="00DE7CA9">
      <w:pPr>
        <w:pStyle w:val="Default"/>
        <w:numPr>
          <w:ilvl w:val="0"/>
          <w:numId w:val="30"/>
        </w:numPr>
        <w:rPr>
          <w:sz w:val="22"/>
          <w:szCs w:val="22"/>
        </w:rPr>
      </w:pPr>
      <w:r>
        <w:rPr>
          <w:sz w:val="22"/>
          <w:szCs w:val="22"/>
        </w:rPr>
        <w:t>I/O (such as Ethernet and USB)</w:t>
      </w:r>
    </w:p>
    <w:p w14:paraId="23D61E7B" w14:textId="502C4EB3" w:rsidR="00F66614" w:rsidRDefault="00F66614" w:rsidP="00DE7CA9">
      <w:pPr>
        <w:pStyle w:val="Default"/>
        <w:numPr>
          <w:ilvl w:val="0"/>
          <w:numId w:val="30"/>
        </w:numPr>
        <w:rPr>
          <w:sz w:val="22"/>
          <w:szCs w:val="22"/>
        </w:rPr>
      </w:pPr>
      <w:r>
        <w:rPr>
          <w:sz w:val="22"/>
          <w:szCs w:val="22"/>
        </w:rPr>
        <w:t>Watchdog Environmental Monitoring</w:t>
      </w:r>
    </w:p>
    <w:p w14:paraId="33F061FF" w14:textId="373197E8" w:rsidR="00F66614" w:rsidRDefault="00F66614" w:rsidP="00F66614">
      <w:pPr>
        <w:pStyle w:val="Default"/>
        <w:numPr>
          <w:ilvl w:val="0"/>
          <w:numId w:val="30"/>
        </w:numPr>
        <w:rPr>
          <w:sz w:val="22"/>
          <w:szCs w:val="22"/>
        </w:rPr>
      </w:pPr>
      <w:r>
        <w:rPr>
          <w:sz w:val="22"/>
          <w:szCs w:val="22"/>
        </w:rPr>
        <w:t>Local Memory Storage</w:t>
      </w:r>
    </w:p>
    <w:p w14:paraId="049D7381" w14:textId="6986666B" w:rsidR="00BA229F" w:rsidRPr="00C81F39" w:rsidRDefault="00BA229F" w:rsidP="00C81F39">
      <w:pPr>
        <w:pStyle w:val="Default"/>
        <w:ind w:left="645"/>
        <w:rPr>
          <w:sz w:val="22"/>
          <w:szCs w:val="22"/>
        </w:rPr>
      </w:pPr>
      <w:r>
        <w:rPr>
          <w:sz w:val="22"/>
          <w:szCs w:val="22"/>
        </w:rPr>
        <w:t>Overall architecture will be discussed below for each of these sections.</w:t>
      </w:r>
    </w:p>
    <w:p w14:paraId="1F016977" w14:textId="77777777" w:rsidR="00DE7CA9" w:rsidRDefault="00DE7CA9" w:rsidP="00DE7CA9">
      <w:pPr>
        <w:pStyle w:val="Default"/>
        <w:ind w:left="720"/>
        <w:rPr>
          <w:sz w:val="22"/>
          <w:szCs w:val="22"/>
        </w:rPr>
      </w:pPr>
    </w:p>
    <w:p w14:paraId="1437BC8C" w14:textId="77777777" w:rsidR="00057911" w:rsidRPr="00DE7CA9" w:rsidRDefault="00057911" w:rsidP="00352D01">
      <w:pPr>
        <w:pStyle w:val="Default"/>
        <w:ind w:left="720"/>
        <w:rPr>
          <w:sz w:val="22"/>
          <w:szCs w:val="22"/>
        </w:rPr>
      </w:pPr>
    </w:p>
    <w:p w14:paraId="3948F0D2" w14:textId="77777777" w:rsidR="00947028" w:rsidRPr="00E44809" w:rsidRDefault="00947028" w:rsidP="00E44809">
      <w:pPr>
        <w:pStyle w:val="Default"/>
        <w:ind w:left="720"/>
        <w:rPr>
          <w:sz w:val="22"/>
          <w:szCs w:val="22"/>
        </w:rPr>
      </w:pPr>
    </w:p>
    <w:p w14:paraId="403B1DEB" w14:textId="77777777" w:rsidR="001D5194" w:rsidRDefault="001D5194">
      <w:pPr>
        <w:rPr>
          <w:rFonts w:ascii="Times New Roman" w:hAnsi="Times New Roman" w:cs="Times New Roman"/>
          <w:b/>
          <w:bCs/>
          <w:sz w:val="28"/>
          <w:szCs w:val="28"/>
        </w:rPr>
      </w:pPr>
      <w:bookmarkStart w:id="3" w:name="_Toc57745270"/>
      <w:r>
        <w:rPr>
          <w:rFonts w:ascii="Times New Roman" w:hAnsi="Times New Roman" w:cs="Times New Roman"/>
        </w:rPr>
        <w:br w:type="page"/>
      </w:r>
    </w:p>
    <w:p w14:paraId="702E1048" w14:textId="73BD4CE0" w:rsidR="00352D01" w:rsidRPr="00CC5BEB" w:rsidRDefault="00352D01" w:rsidP="00352D01">
      <w:pPr>
        <w:pStyle w:val="Heading1"/>
        <w:numPr>
          <w:ilvl w:val="1"/>
          <w:numId w:val="28"/>
        </w:numPr>
        <w:rPr>
          <w:rFonts w:ascii="Times New Roman" w:hAnsi="Times New Roman" w:cs="Times New Roman"/>
        </w:rPr>
      </w:pPr>
      <w:bookmarkStart w:id="4" w:name="_Toc65749981"/>
      <w:r w:rsidRPr="00CC5BEB">
        <w:rPr>
          <w:rFonts w:ascii="Times New Roman" w:hAnsi="Times New Roman" w:cs="Times New Roman"/>
        </w:rPr>
        <w:lastRenderedPageBreak/>
        <w:t>Acronyms</w:t>
      </w:r>
      <w:bookmarkEnd w:id="3"/>
      <w:bookmarkEnd w:id="4"/>
    </w:p>
    <w:tbl>
      <w:tblPr>
        <w:tblW w:w="988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88"/>
        <w:gridCol w:w="7801"/>
      </w:tblGrid>
      <w:tr w:rsidR="00352D01" w:rsidRPr="00416D4A" w14:paraId="0F7E8D61" w14:textId="77777777" w:rsidTr="005E2BBA">
        <w:trPr>
          <w:trHeight w:val="100"/>
        </w:trPr>
        <w:tc>
          <w:tcPr>
            <w:tcW w:w="2088" w:type="dxa"/>
          </w:tcPr>
          <w:p w14:paraId="32338588" w14:textId="2AAF1719" w:rsidR="00352D01" w:rsidRPr="00416D4A" w:rsidRDefault="00FE73EF" w:rsidP="00352D01">
            <w:pPr>
              <w:widowControl/>
              <w:adjustRightInd w:val="0"/>
              <w:rPr>
                <w:rFonts w:ascii="Times New Roman" w:eastAsiaTheme="minorHAnsi" w:hAnsi="Times New Roman" w:cs="Times New Roman"/>
                <w:color w:val="000000"/>
                <w:lang w:eastAsia="en-US" w:bidi="ar-SA"/>
              </w:rPr>
            </w:pPr>
            <w:r>
              <w:rPr>
                <w:rFonts w:ascii="Times New Roman" w:eastAsiaTheme="minorHAnsi" w:hAnsi="Times New Roman" w:cs="Times New Roman"/>
                <w:color w:val="000000"/>
                <w:lang w:eastAsia="en-US" w:bidi="ar-SA"/>
              </w:rPr>
              <w:t>EDU</w:t>
            </w:r>
          </w:p>
        </w:tc>
        <w:tc>
          <w:tcPr>
            <w:tcW w:w="7801" w:type="dxa"/>
          </w:tcPr>
          <w:p w14:paraId="7D96711E" w14:textId="20348111" w:rsidR="00352D01" w:rsidRPr="00057911" w:rsidRDefault="00FE73EF" w:rsidP="00352D01">
            <w:pPr>
              <w:widowControl/>
              <w:adjustRightInd w:val="0"/>
              <w:rPr>
                <w:rFonts w:ascii="Times New Roman" w:eastAsiaTheme="minorHAnsi" w:hAnsi="Times New Roman" w:cs="Times New Roman"/>
                <w:color w:val="000000"/>
                <w:lang w:eastAsia="en-US" w:bidi="ar-SA"/>
              </w:rPr>
            </w:pPr>
            <w:r>
              <w:rPr>
                <w:rFonts w:ascii="Times New Roman" w:eastAsiaTheme="minorHAnsi" w:hAnsi="Times New Roman" w:cs="Times New Roman"/>
                <w:color w:val="000000"/>
                <w:lang w:eastAsia="en-US" w:bidi="ar-SA"/>
              </w:rPr>
              <w:t>Edge Device Unit</w:t>
            </w:r>
          </w:p>
        </w:tc>
      </w:tr>
      <w:tr w:rsidR="00FE73EF" w:rsidRPr="00416D4A" w14:paraId="6A999B8D" w14:textId="77777777" w:rsidTr="005E2BBA">
        <w:trPr>
          <w:trHeight w:val="100"/>
        </w:trPr>
        <w:tc>
          <w:tcPr>
            <w:tcW w:w="2088" w:type="dxa"/>
          </w:tcPr>
          <w:p w14:paraId="050270EC" w14:textId="008CADC8" w:rsidR="00FE73EF" w:rsidRPr="00416D4A" w:rsidRDefault="00FE73EF" w:rsidP="00FE73EF">
            <w:pPr>
              <w:widowControl/>
              <w:adjustRightInd w:val="0"/>
              <w:rPr>
                <w:rFonts w:ascii="Times New Roman" w:eastAsiaTheme="minorHAnsi" w:hAnsi="Times New Roman" w:cs="Times New Roman"/>
                <w:color w:val="000000"/>
                <w:lang w:eastAsia="en-US" w:bidi="ar-SA"/>
              </w:rPr>
            </w:pPr>
            <w:r>
              <w:rPr>
                <w:rFonts w:ascii="Times New Roman" w:eastAsiaTheme="minorHAnsi" w:hAnsi="Times New Roman" w:cs="Times New Roman"/>
                <w:color w:val="000000"/>
                <w:lang w:eastAsia="en-US" w:bidi="ar-SA"/>
              </w:rPr>
              <w:t>FBGI</w:t>
            </w:r>
          </w:p>
        </w:tc>
        <w:tc>
          <w:tcPr>
            <w:tcW w:w="7801" w:type="dxa"/>
          </w:tcPr>
          <w:p w14:paraId="49B2C76E" w14:textId="2FF37579" w:rsidR="00FE73EF" w:rsidRPr="00057911" w:rsidRDefault="00FE73EF" w:rsidP="00FE73EF">
            <w:pPr>
              <w:widowControl/>
              <w:adjustRightInd w:val="0"/>
              <w:rPr>
                <w:rFonts w:ascii="Times New Roman" w:eastAsiaTheme="minorHAnsi" w:hAnsi="Times New Roman" w:cs="Times New Roman"/>
                <w:color w:val="000000"/>
                <w:lang w:eastAsia="en-US" w:bidi="ar-SA"/>
              </w:rPr>
            </w:pPr>
            <w:r>
              <w:rPr>
                <w:rFonts w:ascii="Times New Roman" w:eastAsiaTheme="minorHAnsi" w:hAnsi="Times New Roman" w:cs="Times New Roman"/>
                <w:color w:val="000000"/>
                <w:lang w:eastAsia="en-US" w:bidi="ar-SA"/>
              </w:rPr>
              <w:t>Fibre Braggs Grating Interrogator Module</w:t>
            </w:r>
          </w:p>
        </w:tc>
      </w:tr>
      <w:tr w:rsidR="00F66614" w:rsidRPr="00416D4A" w14:paraId="2EE69969" w14:textId="77777777" w:rsidTr="00C81F39">
        <w:trPr>
          <w:trHeight w:val="82"/>
        </w:trPr>
        <w:tc>
          <w:tcPr>
            <w:tcW w:w="2088" w:type="dxa"/>
          </w:tcPr>
          <w:p w14:paraId="21F17333" w14:textId="1D52D55C" w:rsidR="00F66614" w:rsidRPr="00416D4A" w:rsidRDefault="00F66614" w:rsidP="00FE73EF">
            <w:pPr>
              <w:widowControl/>
              <w:adjustRightInd w:val="0"/>
              <w:rPr>
                <w:rFonts w:ascii="Times New Roman" w:eastAsiaTheme="minorHAnsi" w:hAnsi="Times New Roman" w:cs="Times New Roman"/>
                <w:color w:val="000000"/>
                <w:lang w:eastAsia="en-US" w:bidi="ar-SA"/>
              </w:rPr>
            </w:pPr>
            <w:r>
              <w:rPr>
                <w:rFonts w:ascii="Times New Roman" w:eastAsiaTheme="minorHAnsi" w:hAnsi="Times New Roman" w:cs="Times New Roman"/>
                <w:color w:val="000000"/>
                <w:lang w:eastAsia="en-US" w:bidi="ar-SA"/>
              </w:rPr>
              <w:t>PSM</w:t>
            </w:r>
          </w:p>
        </w:tc>
        <w:tc>
          <w:tcPr>
            <w:tcW w:w="7801" w:type="dxa"/>
          </w:tcPr>
          <w:p w14:paraId="46DD327C" w14:textId="0DCFEA0A" w:rsidR="00F66614" w:rsidRPr="00057911" w:rsidRDefault="00F66614" w:rsidP="00FE73EF">
            <w:pPr>
              <w:widowControl/>
              <w:adjustRightInd w:val="0"/>
              <w:rPr>
                <w:rFonts w:ascii="Times New Roman" w:eastAsiaTheme="minorHAnsi" w:hAnsi="Times New Roman" w:cs="Times New Roman"/>
                <w:color w:val="000000"/>
                <w:lang w:eastAsia="en-US" w:bidi="ar-SA"/>
              </w:rPr>
            </w:pPr>
            <w:r>
              <w:rPr>
                <w:rFonts w:ascii="Times New Roman" w:eastAsiaTheme="minorHAnsi" w:hAnsi="Times New Roman" w:cs="Times New Roman"/>
                <w:color w:val="000000"/>
                <w:lang w:eastAsia="en-US" w:bidi="ar-SA"/>
              </w:rPr>
              <w:t>Power Supply Module</w:t>
            </w:r>
          </w:p>
        </w:tc>
      </w:tr>
      <w:tr w:rsidR="00F66614" w:rsidRPr="00057911" w14:paraId="264EC174" w14:textId="77777777" w:rsidTr="005E2BBA">
        <w:trPr>
          <w:trHeight w:val="100"/>
        </w:trPr>
        <w:tc>
          <w:tcPr>
            <w:tcW w:w="2088" w:type="dxa"/>
          </w:tcPr>
          <w:p w14:paraId="5F982D3B" w14:textId="7C523D46" w:rsidR="00F66614" w:rsidRPr="007E6F7F" w:rsidRDefault="00F66614" w:rsidP="00FE73EF">
            <w:pPr>
              <w:widowControl/>
              <w:adjustRightInd w:val="0"/>
              <w:rPr>
                <w:rFonts w:ascii="Times New Roman" w:eastAsiaTheme="minorHAnsi" w:hAnsi="Times New Roman" w:cs="Times New Roman"/>
                <w:bCs/>
                <w:sz w:val="23"/>
                <w:szCs w:val="23"/>
                <w:lang w:eastAsia="en-US" w:bidi="ar-SA"/>
              </w:rPr>
            </w:pPr>
          </w:p>
        </w:tc>
        <w:tc>
          <w:tcPr>
            <w:tcW w:w="7801" w:type="dxa"/>
          </w:tcPr>
          <w:p w14:paraId="6C0C1356" w14:textId="7A0596BE" w:rsidR="00F66614" w:rsidRPr="00057911" w:rsidRDefault="00F66614" w:rsidP="00FE73EF">
            <w:pPr>
              <w:widowControl/>
              <w:adjustRightInd w:val="0"/>
              <w:rPr>
                <w:rFonts w:ascii="Times New Roman" w:eastAsiaTheme="minorHAnsi" w:hAnsi="Times New Roman" w:cs="Times New Roman"/>
                <w:color w:val="000000"/>
                <w:lang w:eastAsia="en-US" w:bidi="ar-SA"/>
              </w:rPr>
            </w:pPr>
          </w:p>
        </w:tc>
      </w:tr>
      <w:tr w:rsidR="00F66614" w:rsidRPr="00057911" w14:paraId="3A571163" w14:textId="77777777" w:rsidTr="005E2BBA">
        <w:trPr>
          <w:trHeight w:val="100"/>
        </w:trPr>
        <w:tc>
          <w:tcPr>
            <w:tcW w:w="2088" w:type="dxa"/>
          </w:tcPr>
          <w:p w14:paraId="366058AE" w14:textId="77777777" w:rsidR="00F66614" w:rsidRPr="00057911" w:rsidRDefault="00F66614" w:rsidP="00FE73EF">
            <w:pPr>
              <w:widowControl/>
              <w:adjustRightInd w:val="0"/>
              <w:rPr>
                <w:rFonts w:ascii="Times New Roman" w:eastAsiaTheme="minorHAnsi" w:hAnsi="Times New Roman" w:cs="Times New Roman"/>
                <w:color w:val="000000"/>
                <w:lang w:eastAsia="en-US" w:bidi="ar-SA"/>
              </w:rPr>
            </w:pPr>
          </w:p>
        </w:tc>
        <w:tc>
          <w:tcPr>
            <w:tcW w:w="7801" w:type="dxa"/>
          </w:tcPr>
          <w:p w14:paraId="2936E760" w14:textId="77777777" w:rsidR="00F66614" w:rsidRPr="00057911" w:rsidRDefault="00F66614" w:rsidP="00FE73EF">
            <w:pPr>
              <w:widowControl/>
              <w:adjustRightInd w:val="0"/>
              <w:rPr>
                <w:rFonts w:ascii="Times New Roman" w:eastAsiaTheme="minorHAnsi" w:hAnsi="Times New Roman" w:cs="Times New Roman"/>
                <w:color w:val="000000"/>
                <w:lang w:eastAsia="en-US" w:bidi="ar-SA"/>
              </w:rPr>
            </w:pPr>
          </w:p>
        </w:tc>
      </w:tr>
      <w:tr w:rsidR="00F66614" w:rsidRPr="00057911" w14:paraId="09E79DC1" w14:textId="77777777" w:rsidTr="005E2BBA">
        <w:trPr>
          <w:trHeight w:val="100"/>
        </w:trPr>
        <w:tc>
          <w:tcPr>
            <w:tcW w:w="2088" w:type="dxa"/>
          </w:tcPr>
          <w:p w14:paraId="3942CFB1" w14:textId="77777777" w:rsidR="00F66614" w:rsidRPr="00057911" w:rsidRDefault="00F66614" w:rsidP="00FE73EF">
            <w:pPr>
              <w:widowControl/>
              <w:adjustRightInd w:val="0"/>
              <w:rPr>
                <w:rFonts w:ascii="Times New Roman" w:eastAsiaTheme="minorHAnsi" w:hAnsi="Times New Roman" w:cs="Times New Roman"/>
                <w:color w:val="000000"/>
                <w:lang w:eastAsia="en-US" w:bidi="ar-SA"/>
              </w:rPr>
            </w:pPr>
          </w:p>
        </w:tc>
        <w:tc>
          <w:tcPr>
            <w:tcW w:w="7801" w:type="dxa"/>
          </w:tcPr>
          <w:p w14:paraId="53269324" w14:textId="77777777" w:rsidR="00F66614" w:rsidRPr="00057911" w:rsidRDefault="00F66614" w:rsidP="00FE73EF">
            <w:pPr>
              <w:widowControl/>
              <w:adjustRightInd w:val="0"/>
              <w:rPr>
                <w:rFonts w:ascii="Times New Roman" w:eastAsiaTheme="minorHAnsi" w:hAnsi="Times New Roman" w:cs="Times New Roman"/>
                <w:color w:val="000000"/>
                <w:lang w:eastAsia="en-US" w:bidi="ar-SA"/>
              </w:rPr>
            </w:pPr>
          </w:p>
        </w:tc>
      </w:tr>
      <w:tr w:rsidR="00F66614" w:rsidRPr="00057911" w14:paraId="5E85EB16" w14:textId="77777777" w:rsidTr="005E2BBA">
        <w:trPr>
          <w:trHeight w:val="100"/>
        </w:trPr>
        <w:tc>
          <w:tcPr>
            <w:tcW w:w="2088" w:type="dxa"/>
          </w:tcPr>
          <w:p w14:paraId="159BA824" w14:textId="77777777" w:rsidR="00F66614" w:rsidRPr="00057911" w:rsidRDefault="00F66614" w:rsidP="00FE73EF">
            <w:pPr>
              <w:widowControl/>
              <w:adjustRightInd w:val="0"/>
              <w:rPr>
                <w:rFonts w:ascii="Times New Roman" w:eastAsiaTheme="minorHAnsi" w:hAnsi="Times New Roman" w:cs="Times New Roman"/>
                <w:color w:val="000000"/>
                <w:lang w:eastAsia="en-US" w:bidi="ar-SA"/>
              </w:rPr>
            </w:pPr>
          </w:p>
        </w:tc>
        <w:tc>
          <w:tcPr>
            <w:tcW w:w="7801" w:type="dxa"/>
          </w:tcPr>
          <w:p w14:paraId="0F8E3B4E" w14:textId="77777777" w:rsidR="00F66614" w:rsidRPr="00057911" w:rsidRDefault="00F66614" w:rsidP="00FE73EF">
            <w:pPr>
              <w:widowControl/>
              <w:autoSpaceDE/>
              <w:autoSpaceDN/>
              <w:jc w:val="both"/>
              <w:rPr>
                <w:rFonts w:ascii="Times New Roman" w:eastAsiaTheme="minorHAnsi" w:hAnsi="Times New Roman" w:cs="Times New Roman"/>
                <w:color w:val="000000"/>
                <w:lang w:eastAsia="en-US" w:bidi="ar-SA"/>
              </w:rPr>
            </w:pPr>
          </w:p>
        </w:tc>
      </w:tr>
      <w:tr w:rsidR="00F66614" w:rsidRPr="00057911" w14:paraId="69825B5B" w14:textId="77777777" w:rsidTr="005E2BBA">
        <w:trPr>
          <w:trHeight w:val="230"/>
        </w:trPr>
        <w:tc>
          <w:tcPr>
            <w:tcW w:w="2088" w:type="dxa"/>
          </w:tcPr>
          <w:p w14:paraId="52989D55" w14:textId="77777777" w:rsidR="00F66614" w:rsidRPr="00057911" w:rsidRDefault="00F66614" w:rsidP="00FE73EF">
            <w:pPr>
              <w:widowControl/>
              <w:adjustRightInd w:val="0"/>
              <w:rPr>
                <w:rFonts w:ascii="Times New Roman" w:eastAsiaTheme="minorHAnsi" w:hAnsi="Times New Roman" w:cs="Times New Roman"/>
                <w:color w:val="000000"/>
                <w:lang w:eastAsia="en-US" w:bidi="ar-SA"/>
              </w:rPr>
            </w:pPr>
          </w:p>
        </w:tc>
        <w:tc>
          <w:tcPr>
            <w:tcW w:w="7801" w:type="dxa"/>
          </w:tcPr>
          <w:p w14:paraId="43D8A6C3" w14:textId="77777777" w:rsidR="00F66614" w:rsidRPr="00057911" w:rsidRDefault="00F66614" w:rsidP="00FE73EF">
            <w:pPr>
              <w:widowControl/>
              <w:adjustRightInd w:val="0"/>
              <w:rPr>
                <w:rFonts w:ascii="Times New Roman" w:eastAsiaTheme="minorHAnsi" w:hAnsi="Times New Roman" w:cs="Times New Roman"/>
                <w:color w:val="000000"/>
                <w:lang w:eastAsia="en-US" w:bidi="ar-SA"/>
              </w:rPr>
            </w:pPr>
          </w:p>
        </w:tc>
      </w:tr>
      <w:tr w:rsidR="00F66614" w:rsidRPr="0083679F" w14:paraId="2E80D09B" w14:textId="77777777" w:rsidTr="005E2BBA">
        <w:trPr>
          <w:trHeight w:val="230"/>
        </w:trPr>
        <w:tc>
          <w:tcPr>
            <w:tcW w:w="2088" w:type="dxa"/>
          </w:tcPr>
          <w:p w14:paraId="48F7AE11" w14:textId="77777777" w:rsidR="00F66614" w:rsidRPr="00057911" w:rsidRDefault="00F66614" w:rsidP="00FE73EF">
            <w:pPr>
              <w:widowControl/>
              <w:adjustRightInd w:val="0"/>
              <w:rPr>
                <w:rFonts w:ascii="Times New Roman" w:eastAsiaTheme="minorHAnsi" w:hAnsi="Times New Roman" w:cs="Times New Roman"/>
                <w:color w:val="000000"/>
                <w:lang w:eastAsia="en-US" w:bidi="ar-SA"/>
              </w:rPr>
            </w:pPr>
          </w:p>
        </w:tc>
        <w:tc>
          <w:tcPr>
            <w:tcW w:w="7801" w:type="dxa"/>
          </w:tcPr>
          <w:p w14:paraId="60DD8D41" w14:textId="77777777" w:rsidR="00F66614" w:rsidRPr="0083679F" w:rsidRDefault="00F66614" w:rsidP="00FE73EF">
            <w:pPr>
              <w:widowControl/>
              <w:adjustRightInd w:val="0"/>
              <w:rPr>
                <w:rFonts w:ascii="Times New Roman" w:eastAsiaTheme="minorHAnsi" w:hAnsi="Times New Roman" w:cs="Times New Roman"/>
                <w:color w:val="000000"/>
                <w:lang w:eastAsia="en-US" w:bidi="ar-SA"/>
              </w:rPr>
            </w:pPr>
          </w:p>
        </w:tc>
      </w:tr>
      <w:tr w:rsidR="00F66614" w:rsidRPr="0083679F" w14:paraId="27C08E46" w14:textId="77777777" w:rsidTr="005E2BBA">
        <w:trPr>
          <w:trHeight w:val="230"/>
        </w:trPr>
        <w:tc>
          <w:tcPr>
            <w:tcW w:w="2088" w:type="dxa"/>
          </w:tcPr>
          <w:p w14:paraId="1ECF838E" w14:textId="77777777" w:rsidR="00F66614" w:rsidRPr="0083679F" w:rsidRDefault="00F66614" w:rsidP="00FE73EF">
            <w:pPr>
              <w:widowControl/>
              <w:adjustRightInd w:val="0"/>
              <w:rPr>
                <w:rFonts w:ascii="Times New Roman" w:eastAsiaTheme="minorHAnsi" w:hAnsi="Times New Roman" w:cs="Times New Roman"/>
                <w:color w:val="000000"/>
                <w:lang w:eastAsia="en-US" w:bidi="ar-SA"/>
              </w:rPr>
            </w:pPr>
          </w:p>
        </w:tc>
        <w:tc>
          <w:tcPr>
            <w:tcW w:w="7801" w:type="dxa"/>
          </w:tcPr>
          <w:p w14:paraId="19F6AFBC" w14:textId="77777777" w:rsidR="00F66614" w:rsidRPr="0083679F" w:rsidRDefault="00F66614" w:rsidP="00FE73EF">
            <w:pPr>
              <w:widowControl/>
              <w:adjustRightInd w:val="0"/>
              <w:rPr>
                <w:rFonts w:ascii="Times New Roman" w:eastAsiaTheme="minorHAnsi" w:hAnsi="Times New Roman" w:cs="Times New Roman"/>
                <w:color w:val="000000"/>
                <w:lang w:eastAsia="en-US" w:bidi="ar-SA"/>
              </w:rPr>
            </w:pPr>
          </w:p>
        </w:tc>
      </w:tr>
    </w:tbl>
    <w:p w14:paraId="211ED824" w14:textId="77777777" w:rsidR="00352D01" w:rsidRDefault="00352D01" w:rsidP="00352D01">
      <w:pPr>
        <w:pStyle w:val="Default"/>
        <w:ind w:left="645"/>
        <w:rPr>
          <w:b/>
          <w:sz w:val="22"/>
          <w:szCs w:val="22"/>
        </w:rPr>
      </w:pPr>
    </w:p>
    <w:p w14:paraId="3756A636" w14:textId="622CFDD3" w:rsidR="00352D01" w:rsidRDefault="00352D01" w:rsidP="00352D01">
      <w:pPr>
        <w:pStyle w:val="Default"/>
        <w:ind w:left="645"/>
        <w:rPr>
          <w:b/>
          <w:sz w:val="22"/>
          <w:szCs w:val="22"/>
        </w:rPr>
      </w:pPr>
    </w:p>
    <w:p w14:paraId="73126C34" w14:textId="77777777" w:rsidR="007D4297" w:rsidRDefault="007D4297" w:rsidP="00352D01">
      <w:pPr>
        <w:pStyle w:val="Default"/>
        <w:ind w:left="645"/>
        <w:rPr>
          <w:b/>
          <w:sz w:val="22"/>
          <w:szCs w:val="22"/>
        </w:rPr>
      </w:pPr>
    </w:p>
    <w:p w14:paraId="50AC785B" w14:textId="77777777" w:rsidR="00F66614" w:rsidRDefault="00F66614">
      <w:pPr>
        <w:rPr>
          <w:rFonts w:ascii="Times New Roman" w:hAnsi="Times New Roman" w:cs="Times New Roman"/>
          <w:b/>
          <w:bCs/>
          <w:sz w:val="28"/>
          <w:szCs w:val="28"/>
        </w:rPr>
      </w:pPr>
      <w:bookmarkStart w:id="5" w:name="_Toc57745271"/>
      <w:r>
        <w:rPr>
          <w:rFonts w:ascii="Times New Roman" w:hAnsi="Times New Roman" w:cs="Times New Roman"/>
        </w:rPr>
        <w:br w:type="page"/>
      </w:r>
    </w:p>
    <w:p w14:paraId="123323E3" w14:textId="3F699601" w:rsidR="00352D01" w:rsidRPr="00CC5BEB" w:rsidRDefault="00352D01" w:rsidP="00352D01">
      <w:pPr>
        <w:pStyle w:val="Heading1"/>
        <w:numPr>
          <w:ilvl w:val="1"/>
          <w:numId w:val="28"/>
        </w:numPr>
        <w:rPr>
          <w:rFonts w:ascii="Times New Roman" w:hAnsi="Times New Roman" w:cs="Times New Roman"/>
        </w:rPr>
      </w:pPr>
      <w:bookmarkStart w:id="6" w:name="_Toc65749982"/>
      <w:r w:rsidRPr="00CC5BEB">
        <w:rPr>
          <w:rFonts w:ascii="Times New Roman" w:hAnsi="Times New Roman" w:cs="Times New Roman"/>
        </w:rPr>
        <w:lastRenderedPageBreak/>
        <w:t>Definitions</w:t>
      </w:r>
      <w:bookmarkEnd w:id="5"/>
      <w:bookmarkEnd w:id="6"/>
    </w:p>
    <w:tbl>
      <w:tblPr>
        <w:tblW w:w="988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88"/>
        <w:gridCol w:w="7801"/>
      </w:tblGrid>
      <w:tr w:rsidR="008D1C88" w:rsidRPr="00057911" w14:paraId="467C9644" w14:textId="77777777" w:rsidTr="005E2BBA">
        <w:trPr>
          <w:trHeight w:val="100"/>
        </w:trPr>
        <w:tc>
          <w:tcPr>
            <w:tcW w:w="2088" w:type="dxa"/>
          </w:tcPr>
          <w:p w14:paraId="4EF46CC4" w14:textId="02D34CE5" w:rsidR="008D1C88" w:rsidRPr="003056F2" w:rsidRDefault="008D1C88" w:rsidP="008D1C88">
            <w:pPr>
              <w:widowControl/>
              <w:adjustRightInd w:val="0"/>
              <w:rPr>
                <w:rFonts w:ascii="Times New Roman" w:eastAsiaTheme="minorHAnsi" w:hAnsi="Times New Roman" w:cs="Times New Roman"/>
                <w:color w:val="000000"/>
                <w:lang w:eastAsia="en-US" w:bidi="ar-SA"/>
              </w:rPr>
            </w:pPr>
            <w:r w:rsidRPr="006614FD">
              <w:rPr>
                <w:rFonts w:ascii="Times New Roman" w:eastAsiaTheme="minorHAnsi" w:hAnsi="Times New Roman" w:cs="Times New Roman"/>
                <w:color w:val="000000"/>
                <w:lang w:eastAsia="en-US" w:bidi="ar-SA"/>
              </w:rPr>
              <w:t>Must</w:t>
            </w:r>
          </w:p>
        </w:tc>
        <w:tc>
          <w:tcPr>
            <w:tcW w:w="7801" w:type="dxa"/>
          </w:tcPr>
          <w:p w14:paraId="11FD88FA" w14:textId="7F399846" w:rsidR="008D1C88" w:rsidRPr="003056F2" w:rsidRDefault="008D1C88" w:rsidP="008D1C88">
            <w:pPr>
              <w:widowControl/>
              <w:adjustRightInd w:val="0"/>
              <w:rPr>
                <w:rFonts w:ascii="Times New Roman" w:eastAsiaTheme="minorHAnsi" w:hAnsi="Times New Roman" w:cs="Times New Roman"/>
                <w:color w:val="000000"/>
                <w:lang w:eastAsia="en-US" w:bidi="ar-SA"/>
              </w:rPr>
            </w:pPr>
            <w:r>
              <w:rPr>
                <w:rFonts w:ascii="Times New Roman" w:eastAsiaTheme="minorHAnsi" w:hAnsi="Times New Roman" w:cs="Times New Roman"/>
                <w:color w:val="000000"/>
                <w:lang w:eastAsia="en-US" w:bidi="ar-SA"/>
              </w:rPr>
              <w:t>M</w:t>
            </w:r>
            <w:r w:rsidRPr="00EF201C">
              <w:rPr>
                <w:rFonts w:ascii="Times New Roman" w:eastAsiaTheme="minorHAnsi" w:hAnsi="Times New Roman" w:cs="Times New Roman"/>
                <w:color w:val="000000"/>
                <w:lang w:eastAsia="en-US" w:bidi="ar-SA"/>
              </w:rPr>
              <w:t>ean</w:t>
            </w:r>
            <w:r>
              <w:rPr>
                <w:rFonts w:ascii="Times New Roman" w:eastAsiaTheme="minorHAnsi" w:hAnsi="Times New Roman" w:cs="Times New Roman"/>
                <w:color w:val="000000"/>
                <w:lang w:eastAsia="en-US" w:bidi="ar-SA"/>
              </w:rPr>
              <w:t>s</w:t>
            </w:r>
            <w:r w:rsidRPr="00EF201C">
              <w:rPr>
                <w:rFonts w:ascii="Times New Roman" w:eastAsiaTheme="minorHAnsi" w:hAnsi="Times New Roman" w:cs="Times New Roman"/>
                <w:color w:val="000000"/>
                <w:lang w:eastAsia="en-US" w:bidi="ar-SA"/>
              </w:rPr>
              <w:t xml:space="preserve"> that the definition is an absolute requirement of the specification</w:t>
            </w:r>
            <w:r>
              <w:rPr>
                <w:rFonts w:ascii="Times New Roman" w:eastAsiaTheme="minorHAnsi" w:hAnsi="Times New Roman" w:cs="Times New Roman"/>
                <w:color w:val="000000"/>
                <w:lang w:eastAsia="en-US" w:bidi="ar-SA"/>
              </w:rPr>
              <w:t xml:space="preserve"> and is mandatory</w:t>
            </w:r>
            <w:r w:rsidRPr="00EF201C">
              <w:rPr>
                <w:rFonts w:ascii="Times New Roman" w:eastAsiaTheme="minorHAnsi" w:hAnsi="Times New Roman" w:cs="Times New Roman"/>
                <w:color w:val="000000"/>
                <w:lang w:eastAsia="en-US" w:bidi="ar-SA"/>
              </w:rPr>
              <w:t>.</w:t>
            </w:r>
          </w:p>
        </w:tc>
      </w:tr>
      <w:tr w:rsidR="008D1C88" w:rsidRPr="00057911" w14:paraId="5C5811D4" w14:textId="77777777" w:rsidTr="005E2BBA">
        <w:trPr>
          <w:trHeight w:val="100"/>
        </w:trPr>
        <w:tc>
          <w:tcPr>
            <w:tcW w:w="2088" w:type="dxa"/>
          </w:tcPr>
          <w:p w14:paraId="349D986E" w14:textId="5F93A047" w:rsidR="008D1C88" w:rsidRPr="00057911" w:rsidRDefault="008D1C88" w:rsidP="008D1C88">
            <w:pPr>
              <w:widowControl/>
              <w:adjustRightInd w:val="0"/>
              <w:rPr>
                <w:rFonts w:ascii="Times New Roman" w:eastAsiaTheme="minorHAnsi" w:hAnsi="Times New Roman" w:cs="Times New Roman"/>
                <w:b/>
                <w:bCs/>
                <w:sz w:val="23"/>
                <w:szCs w:val="23"/>
                <w:lang w:eastAsia="en-US" w:bidi="ar-SA"/>
              </w:rPr>
            </w:pPr>
            <w:r w:rsidRPr="006614FD">
              <w:rPr>
                <w:rFonts w:ascii="Times New Roman" w:eastAsiaTheme="minorHAnsi" w:hAnsi="Times New Roman" w:cs="Times New Roman"/>
                <w:color w:val="000000"/>
                <w:lang w:eastAsia="en-US" w:bidi="ar-SA"/>
              </w:rPr>
              <w:t>Should</w:t>
            </w:r>
          </w:p>
        </w:tc>
        <w:tc>
          <w:tcPr>
            <w:tcW w:w="7801" w:type="dxa"/>
          </w:tcPr>
          <w:p w14:paraId="1CED72C1" w14:textId="3D78B576" w:rsidR="008D1C88" w:rsidRPr="00057911" w:rsidRDefault="008D1C88" w:rsidP="008D1C88">
            <w:pPr>
              <w:widowControl/>
              <w:adjustRightInd w:val="0"/>
              <w:rPr>
                <w:rFonts w:ascii="Times New Roman" w:eastAsiaTheme="minorHAnsi" w:hAnsi="Times New Roman" w:cs="Times New Roman"/>
                <w:color w:val="000000"/>
                <w:lang w:eastAsia="en-US" w:bidi="ar-SA"/>
              </w:rPr>
            </w:pPr>
            <w:r>
              <w:rPr>
                <w:rFonts w:ascii="Times New Roman" w:eastAsiaTheme="minorHAnsi" w:hAnsi="Times New Roman" w:cs="Times New Roman"/>
                <w:color w:val="000000"/>
                <w:lang w:eastAsia="en-US" w:bidi="ar-SA"/>
              </w:rPr>
              <w:t>M</w:t>
            </w:r>
            <w:r w:rsidRPr="00EF201C">
              <w:rPr>
                <w:rFonts w:ascii="Times New Roman" w:eastAsiaTheme="minorHAnsi" w:hAnsi="Times New Roman" w:cs="Times New Roman"/>
                <w:color w:val="000000"/>
                <w:lang w:eastAsia="en-US" w:bidi="ar-SA"/>
              </w:rPr>
              <w:t>ean</w:t>
            </w:r>
            <w:r>
              <w:rPr>
                <w:rFonts w:ascii="Times New Roman" w:eastAsiaTheme="minorHAnsi" w:hAnsi="Times New Roman" w:cs="Times New Roman"/>
                <w:color w:val="000000"/>
                <w:lang w:eastAsia="en-US" w:bidi="ar-SA"/>
              </w:rPr>
              <w:t>s that the definition is a recommended</w:t>
            </w:r>
            <w:r w:rsidRPr="00EF201C">
              <w:rPr>
                <w:rFonts w:ascii="Times New Roman" w:eastAsiaTheme="minorHAnsi" w:hAnsi="Times New Roman" w:cs="Times New Roman"/>
                <w:color w:val="000000"/>
                <w:lang w:eastAsia="en-US" w:bidi="ar-SA"/>
              </w:rPr>
              <w:t xml:space="preserve"> requirement of the specification</w:t>
            </w:r>
            <w:r>
              <w:rPr>
                <w:rFonts w:ascii="Times New Roman" w:eastAsiaTheme="minorHAnsi" w:hAnsi="Times New Roman" w:cs="Times New Roman"/>
                <w:color w:val="000000"/>
                <w:lang w:eastAsia="en-US" w:bidi="ar-SA"/>
              </w:rPr>
              <w:t xml:space="preserve"> and is highly desirable</w:t>
            </w:r>
            <w:r w:rsidRPr="00EF201C">
              <w:rPr>
                <w:rFonts w:ascii="Times New Roman" w:eastAsiaTheme="minorHAnsi" w:hAnsi="Times New Roman" w:cs="Times New Roman"/>
                <w:color w:val="000000"/>
                <w:lang w:eastAsia="en-US" w:bidi="ar-SA"/>
              </w:rPr>
              <w:t>.</w:t>
            </w:r>
          </w:p>
        </w:tc>
      </w:tr>
      <w:tr w:rsidR="008D1C88" w:rsidRPr="00057911" w14:paraId="51A2D9DA" w14:textId="77777777" w:rsidTr="005E2BBA">
        <w:trPr>
          <w:trHeight w:val="100"/>
        </w:trPr>
        <w:tc>
          <w:tcPr>
            <w:tcW w:w="2088" w:type="dxa"/>
          </w:tcPr>
          <w:p w14:paraId="39B0E94D" w14:textId="5AD63865" w:rsidR="008D1C88" w:rsidRPr="00057911" w:rsidRDefault="008D1C88" w:rsidP="008D1C88">
            <w:pPr>
              <w:widowControl/>
              <w:adjustRightInd w:val="0"/>
              <w:rPr>
                <w:rFonts w:ascii="Times New Roman" w:eastAsiaTheme="minorHAnsi" w:hAnsi="Times New Roman" w:cs="Times New Roman"/>
                <w:color w:val="000000"/>
                <w:lang w:eastAsia="en-US" w:bidi="ar-SA"/>
              </w:rPr>
            </w:pPr>
            <w:r>
              <w:rPr>
                <w:rFonts w:ascii="Times New Roman" w:eastAsiaTheme="minorHAnsi" w:hAnsi="Times New Roman" w:cs="Times New Roman"/>
                <w:color w:val="000000"/>
                <w:lang w:eastAsia="en-US" w:bidi="ar-SA"/>
              </w:rPr>
              <w:t>May</w:t>
            </w:r>
          </w:p>
        </w:tc>
        <w:tc>
          <w:tcPr>
            <w:tcW w:w="7801" w:type="dxa"/>
          </w:tcPr>
          <w:p w14:paraId="52F30F68" w14:textId="673E744C" w:rsidR="008D1C88" w:rsidRPr="00057911" w:rsidRDefault="008D1C88" w:rsidP="008D1C88">
            <w:pPr>
              <w:widowControl/>
              <w:adjustRightInd w:val="0"/>
              <w:rPr>
                <w:rFonts w:ascii="Times New Roman" w:eastAsiaTheme="minorHAnsi" w:hAnsi="Times New Roman" w:cs="Times New Roman"/>
                <w:color w:val="000000"/>
                <w:lang w:eastAsia="en-US" w:bidi="ar-SA"/>
              </w:rPr>
            </w:pPr>
            <w:r w:rsidRPr="00EF201C">
              <w:rPr>
                <w:rFonts w:ascii="Times New Roman" w:eastAsiaTheme="minorHAnsi" w:hAnsi="Times New Roman" w:cs="Times New Roman"/>
                <w:color w:val="000000"/>
                <w:lang w:eastAsia="en-US" w:bidi="ar-SA"/>
              </w:rPr>
              <w:t>Means that the definition is a</w:t>
            </w:r>
            <w:r>
              <w:rPr>
                <w:rFonts w:ascii="Times New Roman" w:eastAsiaTheme="minorHAnsi" w:hAnsi="Times New Roman" w:cs="Times New Roman"/>
                <w:color w:val="000000"/>
                <w:lang w:eastAsia="en-US" w:bidi="ar-SA"/>
              </w:rPr>
              <w:t>n</w:t>
            </w:r>
            <w:r w:rsidRPr="00EF201C">
              <w:rPr>
                <w:rFonts w:ascii="Times New Roman" w:eastAsiaTheme="minorHAnsi" w:hAnsi="Times New Roman" w:cs="Times New Roman"/>
                <w:color w:val="000000"/>
                <w:lang w:eastAsia="en-US" w:bidi="ar-SA"/>
              </w:rPr>
              <w:t xml:space="preserve"> </w:t>
            </w:r>
            <w:r>
              <w:rPr>
                <w:rFonts w:ascii="Times New Roman" w:eastAsiaTheme="minorHAnsi" w:hAnsi="Times New Roman" w:cs="Times New Roman"/>
                <w:color w:val="000000"/>
                <w:lang w:eastAsia="en-US" w:bidi="ar-SA"/>
              </w:rPr>
              <w:t xml:space="preserve">optional </w:t>
            </w:r>
            <w:r w:rsidRPr="00EF201C">
              <w:rPr>
                <w:rFonts w:ascii="Times New Roman" w:eastAsiaTheme="minorHAnsi" w:hAnsi="Times New Roman" w:cs="Times New Roman"/>
                <w:color w:val="000000"/>
                <w:lang w:eastAsia="en-US" w:bidi="ar-SA"/>
              </w:rPr>
              <w:t>requirement of the specification</w:t>
            </w:r>
            <w:r>
              <w:rPr>
                <w:rFonts w:ascii="Times New Roman" w:eastAsiaTheme="minorHAnsi" w:hAnsi="Times New Roman" w:cs="Times New Roman"/>
                <w:color w:val="000000"/>
                <w:lang w:eastAsia="en-US" w:bidi="ar-SA"/>
              </w:rPr>
              <w:t xml:space="preserve"> and is truly discretionary</w:t>
            </w:r>
            <w:r w:rsidRPr="00EF201C">
              <w:rPr>
                <w:rFonts w:ascii="Times New Roman" w:eastAsiaTheme="minorHAnsi" w:hAnsi="Times New Roman" w:cs="Times New Roman"/>
                <w:color w:val="000000"/>
                <w:lang w:eastAsia="en-US" w:bidi="ar-SA"/>
              </w:rPr>
              <w:t>.</w:t>
            </w:r>
          </w:p>
        </w:tc>
      </w:tr>
      <w:tr w:rsidR="008D1C88" w:rsidRPr="00057911" w14:paraId="6A9438FB" w14:textId="77777777" w:rsidTr="005E2BBA">
        <w:trPr>
          <w:trHeight w:val="100"/>
        </w:trPr>
        <w:tc>
          <w:tcPr>
            <w:tcW w:w="2088" w:type="dxa"/>
          </w:tcPr>
          <w:p w14:paraId="6F8C6E90" w14:textId="0B7C95C1" w:rsidR="008D1C88" w:rsidRPr="003056F2" w:rsidRDefault="008437A2" w:rsidP="008D1C88">
            <w:pPr>
              <w:widowControl/>
              <w:adjustRightInd w:val="0"/>
              <w:rPr>
                <w:rFonts w:ascii="Times New Roman" w:eastAsiaTheme="minorHAnsi" w:hAnsi="Times New Roman" w:cs="Times New Roman"/>
                <w:color w:val="000000"/>
                <w:lang w:eastAsia="en-US" w:bidi="ar-SA"/>
              </w:rPr>
            </w:pPr>
            <w:r>
              <w:rPr>
                <w:rFonts w:ascii="Times New Roman" w:eastAsiaTheme="minorHAnsi" w:hAnsi="Times New Roman" w:cs="Times New Roman"/>
                <w:color w:val="000000"/>
                <w:lang w:eastAsia="en-US" w:bidi="ar-SA"/>
              </w:rPr>
              <w:t>EDU</w:t>
            </w:r>
          </w:p>
        </w:tc>
        <w:tc>
          <w:tcPr>
            <w:tcW w:w="7801" w:type="dxa"/>
          </w:tcPr>
          <w:p w14:paraId="797A7981" w14:textId="1C2FF09A" w:rsidR="008D1C88" w:rsidRPr="003056F2" w:rsidRDefault="008437A2" w:rsidP="008D1C88">
            <w:pPr>
              <w:widowControl/>
              <w:adjustRightInd w:val="0"/>
              <w:rPr>
                <w:rFonts w:ascii="Times New Roman" w:eastAsiaTheme="minorHAnsi" w:hAnsi="Times New Roman" w:cs="Times New Roman"/>
                <w:color w:val="000000"/>
                <w:lang w:eastAsia="en-US" w:bidi="ar-SA"/>
              </w:rPr>
            </w:pPr>
            <w:r>
              <w:rPr>
                <w:rFonts w:ascii="Times New Roman" w:eastAsiaTheme="minorHAnsi" w:hAnsi="Times New Roman" w:cs="Times New Roman"/>
                <w:color w:val="000000"/>
                <w:lang w:eastAsia="en-US" w:bidi="ar-SA"/>
              </w:rPr>
              <w:t xml:space="preserve">Enclosure that contains FBGI, GWM, and PSM </w:t>
            </w:r>
          </w:p>
        </w:tc>
      </w:tr>
      <w:tr w:rsidR="008D1C88" w:rsidRPr="00057911" w14:paraId="1B41F198" w14:textId="77777777" w:rsidTr="005E2BBA">
        <w:trPr>
          <w:trHeight w:val="100"/>
        </w:trPr>
        <w:tc>
          <w:tcPr>
            <w:tcW w:w="2088" w:type="dxa"/>
          </w:tcPr>
          <w:p w14:paraId="535ADD68" w14:textId="762DFD6A" w:rsidR="008D1C88" w:rsidRPr="003056F2" w:rsidRDefault="008437A2" w:rsidP="008D1C88">
            <w:pPr>
              <w:widowControl/>
              <w:adjustRightInd w:val="0"/>
              <w:rPr>
                <w:rFonts w:ascii="Times New Roman" w:eastAsiaTheme="minorHAnsi" w:hAnsi="Times New Roman" w:cs="Times New Roman"/>
                <w:color w:val="000000"/>
                <w:lang w:eastAsia="en-US" w:bidi="ar-SA"/>
              </w:rPr>
            </w:pPr>
            <w:r>
              <w:rPr>
                <w:rFonts w:ascii="Times New Roman" w:eastAsiaTheme="minorHAnsi" w:hAnsi="Times New Roman" w:cs="Times New Roman"/>
                <w:color w:val="000000"/>
                <w:lang w:eastAsia="en-US" w:bidi="ar-SA"/>
              </w:rPr>
              <w:t>PSM</w:t>
            </w:r>
          </w:p>
        </w:tc>
        <w:tc>
          <w:tcPr>
            <w:tcW w:w="7801" w:type="dxa"/>
          </w:tcPr>
          <w:p w14:paraId="5FECD205" w14:textId="3DC64E95" w:rsidR="008D1C88" w:rsidRPr="003056F2" w:rsidRDefault="009F2274" w:rsidP="008D1C88">
            <w:pPr>
              <w:widowControl/>
              <w:adjustRightInd w:val="0"/>
              <w:rPr>
                <w:rFonts w:ascii="Times New Roman" w:eastAsiaTheme="minorHAnsi" w:hAnsi="Times New Roman" w:cs="Times New Roman"/>
                <w:color w:val="000000"/>
                <w:lang w:eastAsia="en-US" w:bidi="ar-SA"/>
              </w:rPr>
            </w:pPr>
            <w:r>
              <w:rPr>
                <w:rFonts w:ascii="Times New Roman" w:eastAsiaTheme="minorHAnsi" w:hAnsi="Times New Roman" w:cs="Times New Roman"/>
                <w:color w:val="000000"/>
                <w:lang w:eastAsia="en-US" w:bidi="ar-SA"/>
              </w:rPr>
              <w:t>Power supply</w:t>
            </w:r>
            <w:r w:rsidR="008437A2">
              <w:rPr>
                <w:rFonts w:ascii="Times New Roman" w:eastAsiaTheme="minorHAnsi" w:hAnsi="Times New Roman" w:cs="Times New Roman"/>
                <w:color w:val="000000"/>
                <w:lang w:eastAsia="en-US" w:bidi="ar-SA"/>
              </w:rPr>
              <w:t xml:space="preserve"> </w:t>
            </w:r>
            <w:r>
              <w:rPr>
                <w:rFonts w:ascii="Times New Roman" w:eastAsiaTheme="minorHAnsi" w:hAnsi="Times New Roman" w:cs="Times New Roman"/>
                <w:color w:val="000000"/>
                <w:lang w:eastAsia="en-US" w:bidi="ar-SA"/>
              </w:rPr>
              <w:t xml:space="preserve">inside of the EDU enclosure that creates </w:t>
            </w:r>
            <w:r w:rsidR="008437A2">
              <w:rPr>
                <w:rFonts w:ascii="Times New Roman" w:eastAsiaTheme="minorHAnsi" w:hAnsi="Times New Roman" w:cs="Times New Roman"/>
                <w:color w:val="000000"/>
                <w:lang w:eastAsia="en-US" w:bidi="ar-SA"/>
              </w:rPr>
              <w:t xml:space="preserve">all internally needed </w:t>
            </w:r>
            <w:r>
              <w:rPr>
                <w:rFonts w:ascii="Times New Roman" w:eastAsiaTheme="minorHAnsi" w:hAnsi="Times New Roman" w:cs="Times New Roman"/>
                <w:color w:val="000000"/>
                <w:lang w:eastAsia="en-US" w:bidi="ar-SA"/>
              </w:rPr>
              <w:t xml:space="preserve">supply </w:t>
            </w:r>
            <w:r w:rsidR="008437A2">
              <w:rPr>
                <w:rFonts w:ascii="Times New Roman" w:eastAsiaTheme="minorHAnsi" w:hAnsi="Times New Roman" w:cs="Times New Roman"/>
                <w:color w:val="000000"/>
                <w:lang w:eastAsia="en-US" w:bidi="ar-SA"/>
              </w:rPr>
              <w:t xml:space="preserve">voltages from the </w:t>
            </w:r>
            <w:r>
              <w:rPr>
                <w:rFonts w:ascii="Times New Roman" w:eastAsiaTheme="minorHAnsi" w:hAnsi="Times New Roman" w:cs="Times New Roman"/>
                <w:color w:val="000000"/>
                <w:lang w:eastAsia="en-US" w:bidi="ar-SA"/>
              </w:rPr>
              <w:t xml:space="preserve">one externally provided </w:t>
            </w:r>
            <w:r w:rsidR="008437A2">
              <w:rPr>
                <w:rFonts w:ascii="Times New Roman" w:eastAsiaTheme="minorHAnsi" w:hAnsi="Times New Roman" w:cs="Times New Roman"/>
                <w:color w:val="000000"/>
                <w:lang w:eastAsia="en-US" w:bidi="ar-SA"/>
              </w:rPr>
              <w:t>DC voltag</w:t>
            </w:r>
            <w:r>
              <w:rPr>
                <w:rFonts w:ascii="Times New Roman" w:eastAsiaTheme="minorHAnsi" w:hAnsi="Times New Roman" w:cs="Times New Roman"/>
                <w:color w:val="000000"/>
                <w:lang w:eastAsia="en-US" w:bidi="ar-SA"/>
              </w:rPr>
              <w:t>e</w:t>
            </w:r>
          </w:p>
        </w:tc>
      </w:tr>
      <w:tr w:rsidR="008D1C88" w:rsidRPr="00057911" w14:paraId="413C3399" w14:textId="77777777" w:rsidTr="005E2BBA">
        <w:trPr>
          <w:trHeight w:val="100"/>
        </w:trPr>
        <w:tc>
          <w:tcPr>
            <w:tcW w:w="2088" w:type="dxa"/>
          </w:tcPr>
          <w:p w14:paraId="4BDE1DA6" w14:textId="032ACEC1" w:rsidR="008D1C88" w:rsidRPr="003056F2" w:rsidRDefault="008D1C88" w:rsidP="008D1C88">
            <w:pPr>
              <w:widowControl/>
              <w:adjustRightInd w:val="0"/>
              <w:rPr>
                <w:rFonts w:ascii="Times New Roman" w:eastAsiaTheme="minorHAnsi" w:hAnsi="Times New Roman" w:cs="Times New Roman"/>
                <w:color w:val="000000"/>
                <w:lang w:eastAsia="en-US" w:bidi="ar-SA"/>
              </w:rPr>
            </w:pPr>
          </w:p>
        </w:tc>
        <w:tc>
          <w:tcPr>
            <w:tcW w:w="7801" w:type="dxa"/>
          </w:tcPr>
          <w:p w14:paraId="23244372" w14:textId="77777777" w:rsidR="008D1C88" w:rsidRPr="003056F2" w:rsidRDefault="008D1C88" w:rsidP="008D1C88">
            <w:pPr>
              <w:widowControl/>
              <w:adjustRightInd w:val="0"/>
              <w:rPr>
                <w:rFonts w:ascii="Times New Roman" w:eastAsiaTheme="minorHAnsi" w:hAnsi="Times New Roman" w:cs="Times New Roman"/>
                <w:color w:val="000000"/>
                <w:lang w:eastAsia="en-US" w:bidi="ar-SA"/>
              </w:rPr>
            </w:pPr>
          </w:p>
        </w:tc>
      </w:tr>
      <w:tr w:rsidR="008D1C88" w:rsidRPr="00057911" w14:paraId="71966061" w14:textId="77777777" w:rsidTr="005E2BBA">
        <w:trPr>
          <w:trHeight w:val="100"/>
        </w:trPr>
        <w:tc>
          <w:tcPr>
            <w:tcW w:w="2088" w:type="dxa"/>
          </w:tcPr>
          <w:p w14:paraId="3D943D7D" w14:textId="77777777" w:rsidR="008D1C88" w:rsidRPr="003056F2" w:rsidRDefault="008D1C88" w:rsidP="008D1C88">
            <w:pPr>
              <w:widowControl/>
              <w:adjustRightInd w:val="0"/>
              <w:rPr>
                <w:rFonts w:ascii="Times New Roman" w:eastAsiaTheme="minorHAnsi" w:hAnsi="Times New Roman" w:cs="Times New Roman"/>
                <w:color w:val="000000"/>
                <w:lang w:eastAsia="en-US" w:bidi="ar-SA"/>
              </w:rPr>
            </w:pPr>
          </w:p>
        </w:tc>
        <w:tc>
          <w:tcPr>
            <w:tcW w:w="7801" w:type="dxa"/>
          </w:tcPr>
          <w:p w14:paraId="7B07B421" w14:textId="77777777" w:rsidR="008D1C88" w:rsidRPr="003056F2" w:rsidRDefault="008D1C88" w:rsidP="008D1C88">
            <w:pPr>
              <w:widowControl/>
              <w:adjustRightInd w:val="0"/>
              <w:rPr>
                <w:rFonts w:ascii="Times New Roman" w:eastAsiaTheme="minorHAnsi" w:hAnsi="Times New Roman" w:cs="Times New Roman"/>
                <w:color w:val="000000"/>
                <w:lang w:eastAsia="en-US" w:bidi="ar-SA"/>
              </w:rPr>
            </w:pPr>
          </w:p>
        </w:tc>
      </w:tr>
      <w:tr w:rsidR="008D1C88" w:rsidRPr="00057911" w14:paraId="06AA17E6" w14:textId="77777777" w:rsidTr="005E2BBA">
        <w:trPr>
          <w:trHeight w:val="100"/>
        </w:trPr>
        <w:tc>
          <w:tcPr>
            <w:tcW w:w="2088" w:type="dxa"/>
          </w:tcPr>
          <w:p w14:paraId="30FC55F6" w14:textId="77777777" w:rsidR="008D1C88" w:rsidRPr="003056F2" w:rsidRDefault="008D1C88" w:rsidP="008D1C88">
            <w:pPr>
              <w:widowControl/>
              <w:adjustRightInd w:val="0"/>
              <w:rPr>
                <w:rFonts w:ascii="Times New Roman" w:eastAsiaTheme="minorHAnsi" w:hAnsi="Times New Roman" w:cs="Times New Roman"/>
                <w:color w:val="000000"/>
                <w:lang w:eastAsia="en-US" w:bidi="ar-SA"/>
              </w:rPr>
            </w:pPr>
          </w:p>
        </w:tc>
        <w:tc>
          <w:tcPr>
            <w:tcW w:w="7801" w:type="dxa"/>
          </w:tcPr>
          <w:p w14:paraId="5B7A876C" w14:textId="77777777" w:rsidR="008D1C88" w:rsidRPr="006614FD" w:rsidRDefault="008D1C88" w:rsidP="008D1C88">
            <w:pPr>
              <w:widowControl/>
              <w:adjustRightInd w:val="0"/>
              <w:rPr>
                <w:rFonts w:ascii="Times New Roman" w:eastAsiaTheme="minorHAnsi" w:hAnsi="Times New Roman" w:cs="Times New Roman"/>
                <w:color w:val="000000"/>
                <w:lang w:eastAsia="en-US" w:bidi="ar-SA"/>
              </w:rPr>
            </w:pPr>
          </w:p>
        </w:tc>
      </w:tr>
      <w:tr w:rsidR="008D1C88" w:rsidRPr="00057911" w14:paraId="6F0B724F" w14:textId="77777777" w:rsidTr="005E2BBA">
        <w:trPr>
          <w:trHeight w:val="230"/>
        </w:trPr>
        <w:tc>
          <w:tcPr>
            <w:tcW w:w="2088" w:type="dxa"/>
          </w:tcPr>
          <w:p w14:paraId="466387FA" w14:textId="77777777" w:rsidR="008D1C88" w:rsidRPr="003056F2" w:rsidRDefault="008D1C88" w:rsidP="008D1C88">
            <w:pPr>
              <w:widowControl/>
              <w:adjustRightInd w:val="0"/>
              <w:rPr>
                <w:rFonts w:ascii="Times New Roman" w:eastAsiaTheme="minorHAnsi" w:hAnsi="Times New Roman" w:cs="Times New Roman"/>
                <w:color w:val="000000"/>
                <w:lang w:eastAsia="en-US" w:bidi="ar-SA"/>
              </w:rPr>
            </w:pPr>
          </w:p>
        </w:tc>
        <w:tc>
          <w:tcPr>
            <w:tcW w:w="7801" w:type="dxa"/>
          </w:tcPr>
          <w:p w14:paraId="73646F36" w14:textId="77777777" w:rsidR="008D1C88" w:rsidRPr="006614FD" w:rsidRDefault="008D1C88" w:rsidP="008D1C88">
            <w:pPr>
              <w:widowControl/>
              <w:adjustRightInd w:val="0"/>
              <w:rPr>
                <w:rFonts w:ascii="Times New Roman" w:eastAsiaTheme="minorHAnsi" w:hAnsi="Times New Roman" w:cs="Times New Roman"/>
                <w:color w:val="000000"/>
                <w:lang w:eastAsia="en-US" w:bidi="ar-SA"/>
              </w:rPr>
            </w:pPr>
          </w:p>
        </w:tc>
      </w:tr>
      <w:tr w:rsidR="008D1C88" w:rsidRPr="001717F4" w14:paraId="0808FFBE" w14:textId="77777777" w:rsidTr="005E2BBA">
        <w:trPr>
          <w:trHeight w:val="65"/>
        </w:trPr>
        <w:tc>
          <w:tcPr>
            <w:tcW w:w="2088" w:type="dxa"/>
          </w:tcPr>
          <w:p w14:paraId="252D3F1B" w14:textId="77777777" w:rsidR="008D1C88" w:rsidRPr="00057911" w:rsidRDefault="008D1C88" w:rsidP="008D1C88">
            <w:pPr>
              <w:widowControl/>
              <w:adjustRightInd w:val="0"/>
              <w:rPr>
                <w:rFonts w:ascii="Times New Roman" w:eastAsiaTheme="minorHAnsi" w:hAnsi="Times New Roman" w:cs="Times New Roman"/>
                <w:color w:val="000000"/>
                <w:lang w:eastAsia="en-US" w:bidi="ar-SA"/>
              </w:rPr>
            </w:pPr>
          </w:p>
        </w:tc>
        <w:tc>
          <w:tcPr>
            <w:tcW w:w="7801" w:type="dxa"/>
          </w:tcPr>
          <w:p w14:paraId="53DAB2C5" w14:textId="77777777" w:rsidR="008D1C88" w:rsidRPr="00057911" w:rsidRDefault="008D1C88" w:rsidP="008D1C88">
            <w:pPr>
              <w:widowControl/>
              <w:adjustRightInd w:val="0"/>
              <w:rPr>
                <w:rFonts w:ascii="Times New Roman" w:eastAsiaTheme="minorHAnsi" w:hAnsi="Times New Roman" w:cs="Times New Roman"/>
                <w:color w:val="000000"/>
                <w:lang w:eastAsia="en-US" w:bidi="ar-SA"/>
              </w:rPr>
            </w:pPr>
          </w:p>
        </w:tc>
      </w:tr>
      <w:tr w:rsidR="008D1C88" w:rsidRPr="001717F4" w14:paraId="04F7407A" w14:textId="77777777" w:rsidTr="005E2BBA">
        <w:trPr>
          <w:trHeight w:val="225"/>
        </w:trPr>
        <w:tc>
          <w:tcPr>
            <w:tcW w:w="2088" w:type="dxa"/>
          </w:tcPr>
          <w:p w14:paraId="5C47DD22" w14:textId="77777777" w:rsidR="008D1C88" w:rsidRPr="00057911" w:rsidRDefault="008D1C88" w:rsidP="008D1C88">
            <w:pPr>
              <w:widowControl/>
              <w:adjustRightInd w:val="0"/>
              <w:rPr>
                <w:rFonts w:ascii="Times New Roman" w:eastAsiaTheme="minorHAnsi" w:hAnsi="Times New Roman" w:cs="Times New Roman"/>
                <w:color w:val="000000"/>
                <w:lang w:eastAsia="en-US" w:bidi="ar-SA"/>
              </w:rPr>
            </w:pPr>
          </w:p>
        </w:tc>
        <w:tc>
          <w:tcPr>
            <w:tcW w:w="7801" w:type="dxa"/>
          </w:tcPr>
          <w:p w14:paraId="4BFB5BA2" w14:textId="77777777" w:rsidR="008D1C88" w:rsidRPr="00057911" w:rsidRDefault="008D1C88" w:rsidP="008D1C88">
            <w:pPr>
              <w:widowControl/>
              <w:adjustRightInd w:val="0"/>
              <w:rPr>
                <w:rFonts w:ascii="Times New Roman" w:eastAsiaTheme="minorHAnsi" w:hAnsi="Times New Roman" w:cs="Times New Roman"/>
                <w:color w:val="000000"/>
                <w:lang w:eastAsia="en-US" w:bidi="ar-SA"/>
              </w:rPr>
            </w:pPr>
          </w:p>
        </w:tc>
      </w:tr>
      <w:tr w:rsidR="008D1C88" w:rsidRPr="00EF201C" w14:paraId="09EC9F7B" w14:textId="77777777" w:rsidTr="005E2BBA">
        <w:trPr>
          <w:trHeight w:val="102"/>
        </w:trPr>
        <w:tc>
          <w:tcPr>
            <w:tcW w:w="2088" w:type="dxa"/>
          </w:tcPr>
          <w:p w14:paraId="1C714E02" w14:textId="0095E9D3" w:rsidR="008D1C88" w:rsidRPr="006614FD" w:rsidRDefault="008D1C88" w:rsidP="008D1C88">
            <w:pPr>
              <w:widowControl/>
              <w:adjustRightInd w:val="0"/>
              <w:rPr>
                <w:rFonts w:ascii="Times New Roman" w:eastAsiaTheme="minorHAnsi" w:hAnsi="Times New Roman" w:cs="Times New Roman"/>
                <w:color w:val="000000"/>
                <w:lang w:eastAsia="en-US" w:bidi="ar-SA"/>
              </w:rPr>
            </w:pPr>
          </w:p>
        </w:tc>
        <w:tc>
          <w:tcPr>
            <w:tcW w:w="7801" w:type="dxa"/>
          </w:tcPr>
          <w:p w14:paraId="41CA535B" w14:textId="14579FB0" w:rsidR="008D1C88" w:rsidRPr="00057911" w:rsidRDefault="008D1C88" w:rsidP="008D1C88">
            <w:pPr>
              <w:widowControl/>
              <w:adjustRightInd w:val="0"/>
              <w:rPr>
                <w:rFonts w:ascii="Times New Roman" w:eastAsiaTheme="minorHAnsi" w:hAnsi="Times New Roman" w:cs="Times New Roman"/>
                <w:color w:val="000000"/>
                <w:lang w:eastAsia="en-US" w:bidi="ar-SA"/>
              </w:rPr>
            </w:pPr>
          </w:p>
        </w:tc>
      </w:tr>
      <w:tr w:rsidR="008D1C88" w:rsidRPr="00EF201C" w14:paraId="03D3A322" w14:textId="77777777" w:rsidTr="005E2BBA">
        <w:trPr>
          <w:trHeight w:val="102"/>
        </w:trPr>
        <w:tc>
          <w:tcPr>
            <w:tcW w:w="2088" w:type="dxa"/>
          </w:tcPr>
          <w:p w14:paraId="55AEE7DB" w14:textId="071949CA" w:rsidR="008D1C88" w:rsidRPr="006614FD" w:rsidRDefault="008D1C88" w:rsidP="008D1C88">
            <w:pPr>
              <w:widowControl/>
              <w:adjustRightInd w:val="0"/>
              <w:rPr>
                <w:rFonts w:ascii="Times New Roman" w:eastAsiaTheme="minorHAnsi" w:hAnsi="Times New Roman" w:cs="Times New Roman"/>
                <w:color w:val="000000"/>
                <w:lang w:eastAsia="en-US" w:bidi="ar-SA"/>
              </w:rPr>
            </w:pPr>
          </w:p>
        </w:tc>
        <w:tc>
          <w:tcPr>
            <w:tcW w:w="7801" w:type="dxa"/>
          </w:tcPr>
          <w:p w14:paraId="3201A2E9" w14:textId="1237F0B0" w:rsidR="008D1C88" w:rsidRPr="00057911" w:rsidRDefault="008D1C88" w:rsidP="008D1C88">
            <w:pPr>
              <w:widowControl/>
              <w:adjustRightInd w:val="0"/>
              <w:rPr>
                <w:rFonts w:ascii="Times New Roman" w:eastAsiaTheme="minorHAnsi" w:hAnsi="Times New Roman" w:cs="Times New Roman"/>
                <w:color w:val="000000"/>
                <w:lang w:eastAsia="en-US" w:bidi="ar-SA"/>
              </w:rPr>
            </w:pPr>
          </w:p>
        </w:tc>
      </w:tr>
      <w:tr w:rsidR="008D1C88" w:rsidRPr="00EF201C" w14:paraId="79CFA097" w14:textId="77777777" w:rsidTr="005E2BBA">
        <w:trPr>
          <w:trHeight w:val="102"/>
        </w:trPr>
        <w:tc>
          <w:tcPr>
            <w:tcW w:w="2088" w:type="dxa"/>
          </w:tcPr>
          <w:p w14:paraId="692604B3" w14:textId="0CA021F5" w:rsidR="008D1C88" w:rsidRPr="00057911" w:rsidRDefault="008D1C88" w:rsidP="008D1C88">
            <w:pPr>
              <w:widowControl/>
              <w:adjustRightInd w:val="0"/>
              <w:rPr>
                <w:rFonts w:ascii="Times New Roman" w:eastAsiaTheme="minorHAnsi" w:hAnsi="Times New Roman" w:cs="Times New Roman"/>
                <w:color w:val="000000"/>
                <w:lang w:eastAsia="en-US" w:bidi="ar-SA"/>
              </w:rPr>
            </w:pPr>
          </w:p>
        </w:tc>
        <w:tc>
          <w:tcPr>
            <w:tcW w:w="7801" w:type="dxa"/>
          </w:tcPr>
          <w:p w14:paraId="728F2D74" w14:textId="70306BB0" w:rsidR="008D1C88" w:rsidRPr="00057911" w:rsidRDefault="008D1C88" w:rsidP="008D1C88">
            <w:pPr>
              <w:widowControl/>
              <w:adjustRightInd w:val="0"/>
              <w:rPr>
                <w:rFonts w:ascii="Times New Roman" w:eastAsiaTheme="minorHAnsi" w:hAnsi="Times New Roman" w:cs="Times New Roman"/>
                <w:color w:val="000000"/>
                <w:lang w:eastAsia="en-US" w:bidi="ar-SA"/>
              </w:rPr>
            </w:pPr>
          </w:p>
        </w:tc>
      </w:tr>
    </w:tbl>
    <w:p w14:paraId="2D50BEF6" w14:textId="77777777" w:rsidR="00352D01" w:rsidRDefault="00352D01" w:rsidP="00352D01">
      <w:pPr>
        <w:pStyle w:val="Default"/>
        <w:ind w:left="645"/>
        <w:rPr>
          <w:b/>
          <w:sz w:val="22"/>
          <w:szCs w:val="22"/>
        </w:rPr>
      </w:pPr>
    </w:p>
    <w:p w14:paraId="0DBAB1D2" w14:textId="77777777" w:rsidR="00352D01" w:rsidRDefault="00352D01" w:rsidP="00352D01">
      <w:pPr>
        <w:pStyle w:val="Default"/>
        <w:rPr>
          <w:b/>
          <w:sz w:val="22"/>
          <w:szCs w:val="22"/>
        </w:rPr>
      </w:pPr>
    </w:p>
    <w:p w14:paraId="4E447F95" w14:textId="2049AF35" w:rsidR="00352D01" w:rsidRDefault="00352D01" w:rsidP="00352D01">
      <w:pPr>
        <w:rPr>
          <w:rFonts w:ascii="Times New Roman" w:eastAsiaTheme="minorHAnsi" w:hAnsi="Times New Roman" w:cs="Times New Roman"/>
          <w:b/>
          <w:color w:val="000000"/>
          <w:lang w:eastAsia="en-US" w:bidi="ar-SA"/>
        </w:rPr>
      </w:pPr>
    </w:p>
    <w:p w14:paraId="52E6E6AB" w14:textId="77777777" w:rsidR="001D5194" w:rsidRDefault="001D5194">
      <w:pPr>
        <w:rPr>
          <w:rFonts w:ascii="Times New Roman" w:hAnsi="Times New Roman" w:cs="Times New Roman"/>
          <w:b/>
          <w:bCs/>
          <w:sz w:val="28"/>
          <w:szCs w:val="28"/>
        </w:rPr>
      </w:pPr>
      <w:bookmarkStart w:id="7" w:name="_Toc57745272"/>
      <w:r>
        <w:rPr>
          <w:rFonts w:ascii="Times New Roman" w:hAnsi="Times New Roman" w:cs="Times New Roman"/>
        </w:rPr>
        <w:br w:type="page"/>
      </w:r>
    </w:p>
    <w:p w14:paraId="34DF5D1B" w14:textId="36F7939E" w:rsidR="00352D01" w:rsidRPr="00CC5BEB" w:rsidRDefault="00352D01" w:rsidP="00352D01">
      <w:pPr>
        <w:pStyle w:val="Heading1"/>
        <w:numPr>
          <w:ilvl w:val="1"/>
          <w:numId w:val="28"/>
        </w:numPr>
        <w:rPr>
          <w:rFonts w:ascii="Times New Roman" w:hAnsi="Times New Roman" w:cs="Times New Roman"/>
        </w:rPr>
      </w:pPr>
      <w:bookmarkStart w:id="8" w:name="_Toc65749983"/>
      <w:r w:rsidRPr="00CC5BEB">
        <w:rPr>
          <w:rFonts w:ascii="Times New Roman" w:hAnsi="Times New Roman" w:cs="Times New Roman"/>
        </w:rPr>
        <w:lastRenderedPageBreak/>
        <w:t>References</w:t>
      </w:r>
      <w:bookmarkEnd w:id="7"/>
      <w:bookmarkEnd w:id="8"/>
    </w:p>
    <w:tbl>
      <w:tblPr>
        <w:tblW w:w="9894"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88"/>
        <w:gridCol w:w="7806"/>
      </w:tblGrid>
      <w:tr w:rsidR="00352D01" w:rsidRPr="00057911" w14:paraId="487E515E" w14:textId="77777777" w:rsidTr="005E2BBA">
        <w:trPr>
          <w:trHeight w:val="100"/>
        </w:trPr>
        <w:tc>
          <w:tcPr>
            <w:tcW w:w="2088" w:type="dxa"/>
          </w:tcPr>
          <w:p w14:paraId="7803B6D0" w14:textId="77777777" w:rsidR="00352D01" w:rsidRPr="00057911" w:rsidRDefault="00352D01" w:rsidP="005E2BBA">
            <w:pPr>
              <w:widowControl/>
              <w:adjustRightInd w:val="0"/>
              <w:rPr>
                <w:rFonts w:ascii="Times New Roman" w:eastAsiaTheme="minorHAnsi" w:hAnsi="Times New Roman" w:cs="Times New Roman"/>
                <w:color w:val="000000"/>
                <w:lang w:eastAsia="en-US" w:bidi="ar-SA"/>
              </w:rPr>
            </w:pPr>
          </w:p>
        </w:tc>
        <w:tc>
          <w:tcPr>
            <w:tcW w:w="7806" w:type="dxa"/>
          </w:tcPr>
          <w:p w14:paraId="418939E1" w14:textId="77777777" w:rsidR="00352D01" w:rsidRPr="00057911" w:rsidRDefault="00352D01" w:rsidP="005E2BBA">
            <w:pPr>
              <w:widowControl/>
              <w:adjustRightInd w:val="0"/>
              <w:rPr>
                <w:rFonts w:ascii="Times New Roman" w:eastAsiaTheme="minorHAnsi" w:hAnsi="Times New Roman" w:cs="Times New Roman"/>
                <w:color w:val="000000"/>
                <w:lang w:eastAsia="en-US" w:bidi="ar-SA"/>
              </w:rPr>
            </w:pPr>
          </w:p>
        </w:tc>
      </w:tr>
      <w:tr w:rsidR="00352D01" w:rsidRPr="00057911" w14:paraId="5EB159B0" w14:textId="77777777" w:rsidTr="005E2BBA">
        <w:trPr>
          <w:trHeight w:val="100"/>
        </w:trPr>
        <w:tc>
          <w:tcPr>
            <w:tcW w:w="2088" w:type="dxa"/>
          </w:tcPr>
          <w:p w14:paraId="31045AD1" w14:textId="77777777" w:rsidR="00352D01" w:rsidRPr="00057911" w:rsidRDefault="00352D01" w:rsidP="005E2BBA">
            <w:pPr>
              <w:widowControl/>
              <w:adjustRightInd w:val="0"/>
              <w:rPr>
                <w:rFonts w:ascii="Times New Roman" w:eastAsiaTheme="minorHAnsi" w:hAnsi="Times New Roman" w:cs="Times New Roman"/>
                <w:color w:val="000000"/>
                <w:lang w:eastAsia="en-US" w:bidi="ar-SA"/>
              </w:rPr>
            </w:pPr>
          </w:p>
        </w:tc>
        <w:tc>
          <w:tcPr>
            <w:tcW w:w="7806" w:type="dxa"/>
          </w:tcPr>
          <w:p w14:paraId="0F1CCB56" w14:textId="77777777" w:rsidR="00352D01" w:rsidRPr="00057911" w:rsidRDefault="00352D01" w:rsidP="005E2BBA">
            <w:pPr>
              <w:widowControl/>
              <w:adjustRightInd w:val="0"/>
              <w:rPr>
                <w:rFonts w:ascii="Times New Roman" w:eastAsiaTheme="minorHAnsi" w:hAnsi="Times New Roman" w:cs="Times New Roman"/>
                <w:color w:val="000000"/>
                <w:lang w:eastAsia="en-US" w:bidi="ar-SA"/>
              </w:rPr>
            </w:pPr>
          </w:p>
        </w:tc>
      </w:tr>
      <w:tr w:rsidR="00352D01" w:rsidRPr="00057911" w14:paraId="301042F1" w14:textId="77777777" w:rsidTr="005E2BBA">
        <w:trPr>
          <w:trHeight w:val="100"/>
        </w:trPr>
        <w:tc>
          <w:tcPr>
            <w:tcW w:w="2088" w:type="dxa"/>
          </w:tcPr>
          <w:p w14:paraId="54CA9EA9" w14:textId="77777777" w:rsidR="00352D01" w:rsidRPr="00390223" w:rsidRDefault="00352D01" w:rsidP="005E2BBA">
            <w:pPr>
              <w:widowControl/>
              <w:adjustRightInd w:val="0"/>
              <w:rPr>
                <w:rFonts w:ascii="Times New Roman" w:eastAsiaTheme="minorHAnsi" w:hAnsi="Times New Roman" w:cs="Times New Roman"/>
                <w:color w:val="000000"/>
                <w:lang w:eastAsia="en-US" w:bidi="ar-SA"/>
              </w:rPr>
            </w:pPr>
          </w:p>
        </w:tc>
        <w:tc>
          <w:tcPr>
            <w:tcW w:w="7806" w:type="dxa"/>
          </w:tcPr>
          <w:p w14:paraId="7C359E8B" w14:textId="77777777" w:rsidR="00352D01" w:rsidRPr="00390223" w:rsidRDefault="00352D01" w:rsidP="005E2BBA">
            <w:pPr>
              <w:widowControl/>
              <w:adjustRightInd w:val="0"/>
              <w:rPr>
                <w:rFonts w:ascii="Times New Roman" w:eastAsiaTheme="minorHAnsi" w:hAnsi="Times New Roman" w:cs="Times New Roman"/>
                <w:color w:val="000000"/>
                <w:lang w:eastAsia="en-US" w:bidi="ar-SA"/>
              </w:rPr>
            </w:pPr>
          </w:p>
        </w:tc>
      </w:tr>
      <w:tr w:rsidR="00352D01" w:rsidRPr="00057911" w14:paraId="12F4194B" w14:textId="77777777" w:rsidTr="005E2BBA">
        <w:trPr>
          <w:trHeight w:val="100"/>
        </w:trPr>
        <w:tc>
          <w:tcPr>
            <w:tcW w:w="2088" w:type="dxa"/>
          </w:tcPr>
          <w:p w14:paraId="7AE4E88C" w14:textId="77777777" w:rsidR="00352D01" w:rsidRPr="00736EB8" w:rsidRDefault="00352D01" w:rsidP="005E2BBA">
            <w:pPr>
              <w:widowControl/>
              <w:adjustRightInd w:val="0"/>
              <w:rPr>
                <w:rFonts w:ascii="Times New Roman" w:eastAsiaTheme="minorHAnsi" w:hAnsi="Times New Roman" w:cs="Times New Roman"/>
                <w:color w:val="000000"/>
                <w:lang w:eastAsia="en-US" w:bidi="ar-SA"/>
              </w:rPr>
            </w:pPr>
          </w:p>
        </w:tc>
        <w:tc>
          <w:tcPr>
            <w:tcW w:w="7806" w:type="dxa"/>
          </w:tcPr>
          <w:p w14:paraId="3ABA2A43" w14:textId="77777777" w:rsidR="00352D01" w:rsidRPr="00736EB8" w:rsidRDefault="00352D01" w:rsidP="005E2BBA">
            <w:pPr>
              <w:widowControl/>
              <w:adjustRightInd w:val="0"/>
              <w:rPr>
                <w:rFonts w:ascii="Times New Roman" w:eastAsiaTheme="minorHAnsi" w:hAnsi="Times New Roman" w:cs="Times New Roman"/>
                <w:color w:val="000000"/>
                <w:lang w:eastAsia="en-US" w:bidi="ar-SA"/>
              </w:rPr>
            </w:pPr>
          </w:p>
        </w:tc>
      </w:tr>
      <w:tr w:rsidR="00352D01" w:rsidRPr="00057911" w14:paraId="5B6A079F" w14:textId="77777777" w:rsidTr="005E2BBA">
        <w:trPr>
          <w:trHeight w:val="100"/>
        </w:trPr>
        <w:tc>
          <w:tcPr>
            <w:tcW w:w="2088" w:type="dxa"/>
          </w:tcPr>
          <w:p w14:paraId="397B1AA1" w14:textId="77777777" w:rsidR="00352D01" w:rsidRPr="00736EB8" w:rsidRDefault="00352D01" w:rsidP="005E2BBA">
            <w:pPr>
              <w:widowControl/>
              <w:adjustRightInd w:val="0"/>
              <w:rPr>
                <w:rFonts w:ascii="Times New Roman" w:eastAsiaTheme="minorHAnsi" w:hAnsi="Times New Roman" w:cs="Times New Roman"/>
                <w:color w:val="000000"/>
                <w:lang w:eastAsia="en-US" w:bidi="ar-SA"/>
              </w:rPr>
            </w:pPr>
          </w:p>
        </w:tc>
        <w:tc>
          <w:tcPr>
            <w:tcW w:w="7806" w:type="dxa"/>
          </w:tcPr>
          <w:p w14:paraId="42B957CC" w14:textId="77777777" w:rsidR="00352D01" w:rsidRPr="00736EB8" w:rsidRDefault="00352D01" w:rsidP="005E2BBA">
            <w:pPr>
              <w:widowControl/>
              <w:adjustRightInd w:val="0"/>
              <w:rPr>
                <w:rFonts w:ascii="Times New Roman" w:eastAsiaTheme="minorHAnsi" w:hAnsi="Times New Roman" w:cs="Times New Roman"/>
                <w:color w:val="000000"/>
                <w:lang w:eastAsia="en-US" w:bidi="ar-SA"/>
              </w:rPr>
            </w:pPr>
          </w:p>
        </w:tc>
      </w:tr>
      <w:tr w:rsidR="00352D01" w:rsidRPr="00057911" w14:paraId="30A5082C" w14:textId="77777777" w:rsidTr="005E2BBA">
        <w:trPr>
          <w:trHeight w:val="100"/>
        </w:trPr>
        <w:tc>
          <w:tcPr>
            <w:tcW w:w="2088" w:type="dxa"/>
          </w:tcPr>
          <w:p w14:paraId="0DB348CA" w14:textId="77777777" w:rsidR="00352D01" w:rsidRPr="00736EB8" w:rsidRDefault="00352D01" w:rsidP="005E2BBA">
            <w:pPr>
              <w:widowControl/>
              <w:adjustRightInd w:val="0"/>
              <w:rPr>
                <w:rFonts w:ascii="Times New Roman" w:eastAsiaTheme="minorHAnsi" w:hAnsi="Times New Roman" w:cs="Times New Roman"/>
                <w:color w:val="000000"/>
                <w:lang w:eastAsia="en-US" w:bidi="ar-SA"/>
              </w:rPr>
            </w:pPr>
          </w:p>
        </w:tc>
        <w:tc>
          <w:tcPr>
            <w:tcW w:w="7806" w:type="dxa"/>
          </w:tcPr>
          <w:p w14:paraId="31FC21AF" w14:textId="77777777" w:rsidR="00352D01" w:rsidRPr="00736EB8" w:rsidRDefault="00352D01" w:rsidP="005E2BBA">
            <w:pPr>
              <w:widowControl/>
              <w:adjustRightInd w:val="0"/>
              <w:rPr>
                <w:rFonts w:ascii="Times New Roman" w:eastAsiaTheme="minorHAnsi" w:hAnsi="Times New Roman" w:cs="Times New Roman"/>
                <w:color w:val="000000"/>
                <w:lang w:eastAsia="en-US" w:bidi="ar-SA"/>
              </w:rPr>
            </w:pPr>
          </w:p>
        </w:tc>
      </w:tr>
      <w:tr w:rsidR="00352D01" w:rsidRPr="00057911" w14:paraId="52CCE75E" w14:textId="77777777" w:rsidTr="005E2BBA">
        <w:trPr>
          <w:trHeight w:val="100"/>
        </w:trPr>
        <w:tc>
          <w:tcPr>
            <w:tcW w:w="2088" w:type="dxa"/>
          </w:tcPr>
          <w:p w14:paraId="46375268" w14:textId="77777777" w:rsidR="00352D01" w:rsidRPr="00736EB8" w:rsidRDefault="00352D01" w:rsidP="005E2BBA">
            <w:pPr>
              <w:widowControl/>
              <w:adjustRightInd w:val="0"/>
              <w:rPr>
                <w:rFonts w:ascii="Times New Roman" w:eastAsiaTheme="minorHAnsi" w:hAnsi="Times New Roman" w:cs="Times New Roman"/>
                <w:color w:val="000000"/>
                <w:lang w:eastAsia="en-US" w:bidi="ar-SA"/>
              </w:rPr>
            </w:pPr>
          </w:p>
        </w:tc>
        <w:tc>
          <w:tcPr>
            <w:tcW w:w="7806" w:type="dxa"/>
          </w:tcPr>
          <w:p w14:paraId="53613220" w14:textId="77777777" w:rsidR="00352D01" w:rsidRPr="00736EB8" w:rsidRDefault="00352D01" w:rsidP="005E2BBA">
            <w:pPr>
              <w:widowControl/>
              <w:adjustRightInd w:val="0"/>
              <w:rPr>
                <w:rFonts w:ascii="Times New Roman" w:eastAsiaTheme="minorHAnsi" w:hAnsi="Times New Roman" w:cs="Times New Roman"/>
                <w:color w:val="000000"/>
                <w:lang w:eastAsia="en-US" w:bidi="ar-SA"/>
              </w:rPr>
            </w:pPr>
          </w:p>
        </w:tc>
      </w:tr>
      <w:tr w:rsidR="00352D01" w:rsidRPr="00057911" w14:paraId="256F319C" w14:textId="77777777" w:rsidTr="005E2BBA">
        <w:trPr>
          <w:trHeight w:val="100"/>
        </w:trPr>
        <w:tc>
          <w:tcPr>
            <w:tcW w:w="2088" w:type="dxa"/>
          </w:tcPr>
          <w:p w14:paraId="19D4D0A6" w14:textId="77777777" w:rsidR="00352D01" w:rsidRPr="00E30420" w:rsidRDefault="00352D01" w:rsidP="005E2BBA">
            <w:pPr>
              <w:widowControl/>
              <w:adjustRightInd w:val="0"/>
              <w:rPr>
                <w:rFonts w:ascii="Times New Roman" w:eastAsiaTheme="minorHAnsi" w:hAnsi="Times New Roman" w:cs="Times New Roman"/>
                <w:color w:val="000000"/>
                <w:lang w:eastAsia="en-US" w:bidi="ar-SA"/>
              </w:rPr>
            </w:pPr>
          </w:p>
        </w:tc>
        <w:tc>
          <w:tcPr>
            <w:tcW w:w="7806" w:type="dxa"/>
          </w:tcPr>
          <w:p w14:paraId="14553F6F" w14:textId="77777777" w:rsidR="00352D01" w:rsidRPr="00E30420" w:rsidRDefault="00352D01" w:rsidP="005E2BBA">
            <w:pPr>
              <w:widowControl/>
              <w:adjustRightInd w:val="0"/>
              <w:rPr>
                <w:rFonts w:ascii="Times New Roman" w:eastAsiaTheme="minorHAnsi" w:hAnsi="Times New Roman" w:cs="Times New Roman"/>
                <w:color w:val="000000"/>
                <w:lang w:eastAsia="en-US" w:bidi="ar-SA"/>
              </w:rPr>
            </w:pPr>
          </w:p>
        </w:tc>
      </w:tr>
    </w:tbl>
    <w:p w14:paraId="08CEE92D" w14:textId="77777777" w:rsidR="00352D01" w:rsidRDefault="00352D01" w:rsidP="00352D01">
      <w:pPr>
        <w:rPr>
          <w:rFonts w:ascii="Times New Roman" w:eastAsiaTheme="minorHAnsi" w:hAnsi="Times New Roman" w:cs="Times New Roman"/>
          <w:b/>
          <w:color w:val="000000"/>
          <w:lang w:eastAsia="en-US" w:bidi="ar-SA"/>
        </w:rPr>
      </w:pPr>
      <w:r>
        <w:rPr>
          <w:b/>
        </w:rPr>
        <w:br w:type="page"/>
      </w:r>
    </w:p>
    <w:p w14:paraId="21FC32AB" w14:textId="164842C8" w:rsidR="00D54AB4" w:rsidRDefault="001D5194" w:rsidP="00D54AB4">
      <w:pPr>
        <w:pStyle w:val="Heading1"/>
        <w:numPr>
          <w:ilvl w:val="0"/>
          <w:numId w:val="28"/>
        </w:numPr>
        <w:rPr>
          <w:rFonts w:ascii="Times New Roman" w:hAnsi="Times New Roman" w:cs="Times New Roman"/>
        </w:rPr>
      </w:pPr>
      <w:bookmarkStart w:id="9" w:name="_Toc65749984"/>
      <w:r>
        <w:rPr>
          <w:rFonts w:ascii="Times New Roman" w:hAnsi="Times New Roman" w:cs="Times New Roman"/>
        </w:rPr>
        <w:lastRenderedPageBreak/>
        <w:t>Overview and Architecture</w:t>
      </w:r>
      <w:bookmarkEnd w:id="9"/>
    </w:p>
    <w:p w14:paraId="7D5B79CB" w14:textId="52DEB711" w:rsidR="00BA229F" w:rsidRDefault="00BA229F" w:rsidP="00BA229F">
      <w:r>
        <w:t xml:space="preserve">The overall aim of the system is to construct an embedded / deployable / in-field Fiber Optic Interrogator system which </w:t>
      </w:r>
      <w:r w:rsidR="009B57F7">
        <w:t>can process</w:t>
      </w:r>
      <w:r>
        <w:t xml:space="preserve"> </w:t>
      </w:r>
      <w:r w:rsidR="00025979">
        <w:t>several</w:t>
      </w:r>
      <w:r>
        <w:t xml:space="preserve"> Fiber Optic inputs and send the collected information to an external endpoint for further data processing.  The general requirements for power and heat are covered in a different document (“FiBridge Edge Device and FBG Interrogator Functional Requirements Specification Rev 1.7”)</w:t>
      </w:r>
    </w:p>
    <w:p w14:paraId="265DBB3F" w14:textId="74E51E60" w:rsidR="00BA229F" w:rsidRDefault="00BA229F" w:rsidP="00BA229F"/>
    <w:p w14:paraId="2771BD3A" w14:textId="2FA9B821" w:rsidR="00BA229F" w:rsidRDefault="00BA229F" w:rsidP="00BA229F">
      <w:del w:id="10" w:author="Daniel Paley" w:date="2021-04-20T21:56:00Z">
        <w:r w:rsidDel="00195DA3">
          <w:delText xml:space="preserve">Fiber Optic </w:delText>
        </w:r>
      </w:del>
      <w:ins w:id="11" w:author="Daniel Paley" w:date="2021-04-20T21:56:00Z">
        <w:r w:rsidR="00195DA3">
          <w:t xml:space="preserve">All I/O </w:t>
        </w:r>
      </w:ins>
      <w:r>
        <w:t>cables</w:t>
      </w:r>
      <w:ins w:id="12" w:author="Daniel Paley" w:date="2021-04-20T21:56:00Z">
        <w:r w:rsidR="00195DA3">
          <w:t>, connectors, and indicators</w:t>
        </w:r>
      </w:ins>
      <w:r>
        <w:t xml:space="preserve"> will be connected to the front of the unit.  It is desired to have all connections (all I/O including power connectors) on the front of the unit for easy install and replacement</w:t>
      </w:r>
      <w:del w:id="13" w:author="Daniel Paley" w:date="2021-04-20T21:56:00Z">
        <w:r w:rsidDel="00195DA3">
          <w:delText>.  These FO connectors will be connected to the FBGS optical module (Gen3).</w:delText>
        </w:r>
      </w:del>
      <w:r>
        <w:t xml:space="preserve">  The optical module will </w:t>
      </w:r>
      <w:r w:rsidR="009B57F7">
        <w:t xml:space="preserve">connect </w:t>
      </w:r>
      <w:r>
        <w:t>to the compute resource via a USB 2.0 protocol</w:t>
      </w:r>
      <w:ins w:id="14" w:author="Daniel Paley" w:date="2021-04-20T21:56:00Z">
        <w:r w:rsidR="00195DA3">
          <w:t xml:space="preserve"> and a +5VDC power connector.</w:t>
        </w:r>
      </w:ins>
      <w:del w:id="15" w:author="Daniel Paley" w:date="2021-04-20T21:56:00Z">
        <w:r w:rsidDel="00195DA3">
          <w:delText>.</w:delText>
        </w:r>
      </w:del>
      <w:r>
        <w:t xml:space="preserve">  </w:t>
      </w:r>
    </w:p>
    <w:p w14:paraId="2CB59522" w14:textId="4D2714FD" w:rsidR="009B57F7" w:rsidRDefault="009B57F7" w:rsidP="00BA229F"/>
    <w:p w14:paraId="6F5D0D5E" w14:textId="27A0EBBA" w:rsidR="009B57F7" w:rsidRDefault="009B57F7" w:rsidP="00BA229F">
      <w:r>
        <w:t xml:space="preserve">The compute resource will be responsible for controlling and operation of the optical module.  All programming of the interface and operation will be enabled through an API (TBD) which will </w:t>
      </w:r>
      <w:r w:rsidR="00025979">
        <w:t>include</w:t>
      </w:r>
      <w:r>
        <w:t xml:space="preserve"> install requirements, Initialization requirements and normal operational requirements.  </w:t>
      </w:r>
    </w:p>
    <w:p w14:paraId="79DEE8BD" w14:textId="77939564" w:rsidR="009B57F7" w:rsidRDefault="009B57F7" w:rsidP="00BA229F"/>
    <w:p w14:paraId="73D70B8B" w14:textId="46C4E8D0" w:rsidR="009B57F7" w:rsidRDefault="009B57F7" w:rsidP="00BA229F">
      <w:r>
        <w:t>Data from the Optical module will be processed locally and then assembled into messages.  These messages will then be transmitted via a cellular / or similar wireless modem to the web-based endpoint where additional processing and classification of the data will be completed)</w:t>
      </w:r>
    </w:p>
    <w:p w14:paraId="0B244384" w14:textId="093ECB2A" w:rsidR="009B57F7" w:rsidRDefault="009B57F7" w:rsidP="00BA229F"/>
    <w:p w14:paraId="4904C42D" w14:textId="6E30412D" w:rsidR="009B57F7" w:rsidRDefault="009B57F7" w:rsidP="00BA229F">
      <w:r>
        <w:t>In addition to the normal operational capabilities, the compute resource will require additional storage memory, a watchdog Environmental monitor, and power regulation circuity.  A custom PCB will be developed for the purpose of addressing these needs / requirements.</w:t>
      </w:r>
    </w:p>
    <w:p w14:paraId="4C41593A" w14:textId="0208E5E8" w:rsidR="009B57F7" w:rsidRDefault="009B57F7" w:rsidP="00BA229F"/>
    <w:p w14:paraId="26B07F20" w14:textId="77777777" w:rsidR="009B57F7" w:rsidRDefault="009B57F7" w:rsidP="009B57F7">
      <w:pPr>
        <w:pStyle w:val="Heading1"/>
        <w:numPr>
          <w:ilvl w:val="0"/>
          <w:numId w:val="28"/>
        </w:numPr>
        <w:rPr>
          <w:rFonts w:ascii="Times New Roman" w:hAnsi="Times New Roman" w:cs="Times New Roman"/>
        </w:rPr>
      </w:pPr>
      <w:bookmarkStart w:id="16" w:name="_Toc65749985"/>
      <w:r>
        <w:rPr>
          <w:rFonts w:ascii="Times New Roman" w:hAnsi="Times New Roman" w:cs="Times New Roman"/>
        </w:rPr>
        <w:t>Compute Resources</w:t>
      </w:r>
      <w:bookmarkEnd w:id="16"/>
    </w:p>
    <w:p w14:paraId="238A8422" w14:textId="7279AEE8" w:rsidR="009B57F7" w:rsidRDefault="009B57F7" w:rsidP="009B57F7">
      <w:r>
        <w:t>Raspberry Pi Compute Module 4</w:t>
      </w:r>
    </w:p>
    <w:p w14:paraId="2ADD1BBD" w14:textId="657B7BE8" w:rsidR="009B57F7" w:rsidRDefault="009B57F7" w:rsidP="009B57F7">
      <w:pPr>
        <w:ind w:left="720"/>
      </w:pPr>
      <w:r w:rsidRPr="009B57F7">
        <w:t xml:space="preserve">The Raspberry Pi Compute Module 4 (CM4) is a System on Module (SoM) containing processor, memory, eMMC Flash and supporting power circuitry. </w:t>
      </w:r>
      <w:r w:rsidR="00025979">
        <w:t>T</w:t>
      </w:r>
      <w:r w:rsidRPr="009B57F7">
        <w:t xml:space="preserve">hese modules have extra IO interfaces over and above what is available on the Raspberry Pi boards, </w:t>
      </w:r>
      <w:r w:rsidR="00025979" w:rsidRPr="009B57F7">
        <w:t>opening</w:t>
      </w:r>
      <w:r w:rsidRPr="009B57F7">
        <w:t xml:space="preserve"> more </w:t>
      </w:r>
      <w:r w:rsidR="00C81F39">
        <w:t xml:space="preserve">connection </w:t>
      </w:r>
      <w:r w:rsidRPr="009B57F7">
        <w:t xml:space="preserve">options. </w:t>
      </w:r>
    </w:p>
    <w:p w14:paraId="1ECFF30E" w14:textId="77777777" w:rsidR="009B57F7" w:rsidRDefault="009B57F7" w:rsidP="009B57F7">
      <w:pPr>
        <w:ind w:left="720"/>
      </w:pPr>
    </w:p>
    <w:p w14:paraId="27ADBF05" w14:textId="4805DFA1" w:rsidR="009B57F7" w:rsidRDefault="009B57F7" w:rsidP="009B57F7">
      <w:pPr>
        <w:ind w:left="720"/>
      </w:pPr>
      <w:r w:rsidRPr="009B57F7">
        <w:t>The design of the CM4 is loosely based on the Raspberry Pi 4, Model B</w:t>
      </w:r>
      <w:del w:id="17" w:author="Daniel Paley" w:date="2021-04-21T15:32:00Z">
        <w:r w:rsidRPr="009B57F7" w:rsidDel="00D21AFF">
          <w:delText xml:space="preserve">, and for cost sensitive applications it can be supplied without the eMMC fitted; this version is called the Raspberry Pi Compute Module 4 Lite (CM4Lite). </w:delText>
        </w:r>
      </w:del>
      <w:ins w:id="18" w:author="Daniel Paley" w:date="2021-04-21T15:32:00Z">
        <w:r w:rsidR="00D21AFF">
          <w:t>.</w:t>
        </w:r>
      </w:ins>
    </w:p>
    <w:p w14:paraId="5EB3F34F" w14:textId="77777777" w:rsidR="009B57F7" w:rsidRDefault="009B57F7" w:rsidP="009B57F7">
      <w:pPr>
        <w:ind w:left="720"/>
      </w:pPr>
    </w:p>
    <w:p w14:paraId="240C0B37" w14:textId="2460F802" w:rsidR="009B57F7" w:rsidRDefault="009B57F7" w:rsidP="009B57F7">
      <w:pPr>
        <w:ind w:left="720"/>
      </w:pPr>
      <w:r w:rsidRPr="009B57F7">
        <w:t>The electrical interface of the CM4 is via two 100-pin high density connectors</w:t>
      </w:r>
      <w:del w:id="19" w:author="Daniel Paley" w:date="2021-04-21T15:33:00Z">
        <w:r w:rsidRPr="009B57F7" w:rsidDel="00D21AFF">
          <w:delText>, and the new physical form factor has a smaller footprint overall when the connectors are taken into account</w:delText>
        </w:r>
      </w:del>
      <w:r w:rsidRPr="009B57F7">
        <w:t xml:space="preserve">. </w:t>
      </w:r>
    </w:p>
    <w:p w14:paraId="76B42BE9" w14:textId="77777777" w:rsidR="009B57F7" w:rsidRDefault="009B57F7" w:rsidP="009B57F7">
      <w:pPr>
        <w:ind w:left="720"/>
      </w:pPr>
    </w:p>
    <w:p w14:paraId="4137E5BB" w14:textId="156FE1B0" w:rsidR="009B57F7" w:rsidRDefault="009B57F7" w:rsidP="009B57F7">
      <w:pPr>
        <w:ind w:left="720"/>
      </w:pPr>
      <w:r w:rsidRPr="009B57F7">
        <w:t xml:space="preserve">This </w:t>
      </w:r>
      <w:del w:id="20" w:author="Daniel Paley" w:date="2021-04-21T15:33:00Z">
        <w:r w:rsidRPr="009B57F7" w:rsidDel="00D21AFF">
          <w:delText>change is due to the addition</w:delText>
        </w:r>
      </w:del>
      <w:ins w:id="21" w:author="Daniel Paley" w:date="2021-04-21T15:33:00Z">
        <w:r w:rsidR="00D21AFF">
          <w:t>addition allows</w:t>
        </w:r>
      </w:ins>
      <w:del w:id="22" w:author="Daniel Paley" w:date="2021-04-21T15:33:00Z">
        <w:r w:rsidRPr="009B57F7" w:rsidDel="00D21AFF">
          <w:delText xml:space="preserve"> of</w:delText>
        </w:r>
      </w:del>
      <w:r w:rsidRPr="009B57F7">
        <w:t xml:space="preserve"> new interfaces; an additional second HDMI, PCIe, and Ethernet. The addition of these new interfaces, especially PCIe, would not have been possible while preserving the previous form factor.</w:t>
      </w:r>
    </w:p>
    <w:p w14:paraId="21C2F1E9" w14:textId="4EC73995" w:rsidR="009B57F7" w:rsidRDefault="009B57F7" w:rsidP="009B57F7">
      <w:pPr>
        <w:ind w:left="720"/>
      </w:pPr>
    </w:p>
    <w:p w14:paraId="58042A56" w14:textId="77777777" w:rsidR="009B57F7" w:rsidRDefault="009B57F7" w:rsidP="009B57F7">
      <w:pPr>
        <w:ind w:left="720"/>
      </w:pPr>
      <w:r>
        <w:t xml:space="preserve">Key features of the CM4 are as follows: </w:t>
      </w:r>
    </w:p>
    <w:p w14:paraId="4E142861" w14:textId="0737C68A" w:rsidR="009B57F7" w:rsidRDefault="009B57F7" w:rsidP="00C81F39">
      <w:pPr>
        <w:pStyle w:val="ListParagraph"/>
        <w:numPr>
          <w:ilvl w:val="0"/>
          <w:numId w:val="36"/>
        </w:numPr>
      </w:pPr>
      <w:r>
        <w:t xml:space="preserve">Broadcom BCM2711, Quad core Cortex-A72 (ARM v8) 64-bit SoC @ 1.5GHz </w:t>
      </w:r>
    </w:p>
    <w:p w14:paraId="4BF8DCF9" w14:textId="6F96FAA5" w:rsidR="009B57F7" w:rsidRDefault="009B57F7" w:rsidP="009B57F7">
      <w:pPr>
        <w:pStyle w:val="ListParagraph"/>
        <w:numPr>
          <w:ilvl w:val="0"/>
          <w:numId w:val="36"/>
        </w:numPr>
      </w:pPr>
      <w:r>
        <w:t>Small Footprint 55mm × 40mm × 4.7mm module</w:t>
      </w:r>
    </w:p>
    <w:p w14:paraId="7EDDAAF1" w14:textId="0031E2B3" w:rsidR="00B30463" w:rsidRDefault="00B30463" w:rsidP="00B30463">
      <w:pPr>
        <w:pStyle w:val="ListParagraph"/>
        <w:numPr>
          <w:ilvl w:val="0"/>
          <w:numId w:val="36"/>
        </w:numPr>
      </w:pPr>
      <w:del w:id="23" w:author="Daniel Paley" w:date="2021-04-21T15:34:00Z">
        <w:r w:rsidDel="00D21AFF">
          <w:delText xml:space="preserve">Options for 1GB, 2GB, 4GB or </w:delText>
        </w:r>
      </w:del>
      <w:r>
        <w:t xml:space="preserve">8GB LPDDR4-3200 SDRAM with ECC (see Appendix B) </w:t>
      </w:r>
    </w:p>
    <w:p w14:paraId="1E7D5E99" w14:textId="14D2A4A1" w:rsidR="00B30463" w:rsidRDefault="00B30463" w:rsidP="00B30463">
      <w:pPr>
        <w:pStyle w:val="ListParagraph"/>
        <w:numPr>
          <w:ilvl w:val="0"/>
          <w:numId w:val="36"/>
        </w:numPr>
      </w:pPr>
      <w:del w:id="24" w:author="Daniel Paley" w:date="2021-04-21T15:34:00Z">
        <w:r w:rsidDel="00D21AFF">
          <w:delText xml:space="preserve">Options for 0GB (CM4Lite), 8GB, 16GB, or </w:delText>
        </w:r>
      </w:del>
      <w:r>
        <w:t xml:space="preserve">32GB eMMC Flash memory (see Appendix B) </w:t>
      </w:r>
    </w:p>
    <w:p w14:paraId="1E70A137" w14:textId="4D4CECAE" w:rsidR="00B30463" w:rsidRDefault="00D21AFF" w:rsidP="00C81F39">
      <w:pPr>
        <w:pStyle w:val="ListParagraph"/>
        <w:numPr>
          <w:ilvl w:val="0"/>
          <w:numId w:val="36"/>
        </w:numPr>
      </w:pPr>
      <w:ins w:id="25" w:author="Daniel Paley" w:date="2021-04-21T15:34:00Z">
        <w:r>
          <w:t xml:space="preserve">Two </w:t>
        </w:r>
      </w:ins>
      <w:r w:rsidR="00B30463">
        <w:t>Gigabit Ethernet PHY supporting IEEE 1588</w:t>
      </w:r>
    </w:p>
    <w:p w14:paraId="3BD398C5" w14:textId="74413B17" w:rsidR="00B30463" w:rsidRDefault="00B30463" w:rsidP="00C81F39">
      <w:pPr>
        <w:pStyle w:val="ListParagraph"/>
        <w:numPr>
          <w:ilvl w:val="0"/>
          <w:numId w:val="36"/>
        </w:numPr>
      </w:pPr>
      <w:r>
        <w:t xml:space="preserve">1 × PCIe 1-lane Host, Gen 2 </w:t>
      </w:r>
      <w:r w:rsidR="00C81F39">
        <w:t>(5</w:t>
      </w:r>
      <w:r>
        <w:t>Gbps)</w:t>
      </w:r>
    </w:p>
    <w:p w14:paraId="6402A7FE" w14:textId="719A6FF3" w:rsidR="00B30463" w:rsidRDefault="00B30463" w:rsidP="00C81F39">
      <w:pPr>
        <w:pStyle w:val="ListParagraph"/>
        <w:numPr>
          <w:ilvl w:val="0"/>
          <w:numId w:val="36"/>
        </w:numPr>
      </w:pPr>
      <w:del w:id="26" w:author="Daniel Paley" w:date="2021-04-21T15:34:00Z">
        <w:r w:rsidDel="00D21AFF">
          <w:delText xml:space="preserve">1 </w:delText>
        </w:r>
      </w:del>
      <w:ins w:id="27" w:author="Daniel Paley" w:date="2021-04-21T15:34:00Z">
        <w:r w:rsidR="00D21AFF">
          <w:t xml:space="preserve">2 </w:t>
        </w:r>
      </w:ins>
      <w:r>
        <w:t xml:space="preserve">× USB 2.0 port </w:t>
      </w:r>
      <w:r w:rsidR="00C81F39">
        <w:t>(highspeed</w:t>
      </w:r>
      <w:r>
        <w:t>)</w:t>
      </w:r>
    </w:p>
    <w:p w14:paraId="54F39D21" w14:textId="4CC5AEF1" w:rsidR="00B30463" w:rsidRDefault="00B30463" w:rsidP="00B30463">
      <w:pPr>
        <w:pStyle w:val="ListParagraph"/>
        <w:numPr>
          <w:ilvl w:val="0"/>
          <w:numId w:val="36"/>
        </w:numPr>
      </w:pPr>
      <w:r>
        <w:t xml:space="preserve">28 × GPIO supporting </w:t>
      </w:r>
      <w:del w:id="28" w:author="Daniel Paley" w:date="2021-04-21T15:34:00Z">
        <w:r w:rsidDel="00D21AFF">
          <w:delText xml:space="preserve">either 1.8v or </w:delText>
        </w:r>
      </w:del>
      <w:r>
        <w:t>3.3v signalling and peripheral options:</w:t>
      </w:r>
    </w:p>
    <w:p w14:paraId="20DFDD5F" w14:textId="7146E0FF" w:rsidR="00B30463" w:rsidRDefault="00B30463" w:rsidP="00C81F39">
      <w:pPr>
        <w:pStyle w:val="ListParagraph"/>
        <w:numPr>
          <w:ilvl w:val="1"/>
          <w:numId w:val="36"/>
        </w:numPr>
      </w:pPr>
      <w:r>
        <w:t>Up to 5 × UART</w:t>
      </w:r>
    </w:p>
    <w:p w14:paraId="473C4BF2" w14:textId="774530B7" w:rsidR="00B30463" w:rsidRDefault="00B30463" w:rsidP="00C81F39">
      <w:pPr>
        <w:pStyle w:val="ListParagraph"/>
        <w:numPr>
          <w:ilvl w:val="1"/>
          <w:numId w:val="36"/>
        </w:numPr>
      </w:pPr>
      <w:r>
        <w:lastRenderedPageBreak/>
        <w:t>Up to 5 × I2C</w:t>
      </w:r>
    </w:p>
    <w:p w14:paraId="2FAAB53F" w14:textId="5E7A2C91" w:rsidR="00B30463" w:rsidRDefault="00B30463" w:rsidP="00B30463">
      <w:pPr>
        <w:pStyle w:val="ListParagraph"/>
        <w:numPr>
          <w:ilvl w:val="1"/>
          <w:numId w:val="36"/>
        </w:numPr>
      </w:pPr>
      <w:r>
        <w:t>Up to 5 × SPI</w:t>
      </w:r>
    </w:p>
    <w:p w14:paraId="100C92C5" w14:textId="25AD460A" w:rsidR="00B30463" w:rsidRDefault="00B30463" w:rsidP="00B30463">
      <w:pPr>
        <w:pStyle w:val="ListParagraph"/>
        <w:numPr>
          <w:ilvl w:val="0"/>
          <w:numId w:val="36"/>
        </w:numPr>
      </w:pPr>
      <w:del w:id="29" w:author="Daniel Paley" w:date="2021-04-21T15:34:00Z">
        <w:r w:rsidRPr="00B30463" w:rsidDel="00D21AFF">
          <w:delText>Single +5v PSU input</w:delText>
        </w:r>
      </w:del>
      <w:ins w:id="30" w:author="Daniel Paley" w:date="2021-04-21T15:34:00Z">
        <w:r w:rsidR="00D21AFF">
          <w:t xml:space="preserve">A choice of either a </w:t>
        </w:r>
      </w:ins>
      <w:ins w:id="31" w:author="Daniel Paley" w:date="2021-04-21T15:35:00Z">
        <w:r w:rsidR="00D21AFF">
          <w:t>24VDC or 12VDC input</w:t>
        </w:r>
      </w:ins>
      <w:r w:rsidRPr="00B30463">
        <w:t>.</w:t>
      </w:r>
      <w:r w:rsidRPr="00B30463">
        <w:cr/>
      </w:r>
    </w:p>
    <w:p w14:paraId="729C5708" w14:textId="619E1343" w:rsidR="00B30463" w:rsidRDefault="00B30463" w:rsidP="00B30463">
      <w:r>
        <w:t>While some of these protocols are used to connect existing devices (such as one USB will be required for the Optical Module) the remaining will be useful for future capabilities.</w:t>
      </w:r>
    </w:p>
    <w:p w14:paraId="0855DB4B" w14:textId="60CA7993" w:rsidR="00B30463" w:rsidRDefault="00B30463" w:rsidP="00B30463"/>
    <w:p w14:paraId="52A6F87C" w14:textId="35F24946" w:rsidR="00B30463" w:rsidRDefault="00B30463" w:rsidP="00C81F39">
      <w:r>
        <w:t xml:space="preserve">Please refer to the CM4 datasheet for additional electrical and thermal specifications.  Basic operation of the system allows for the operation via a single </w:t>
      </w:r>
      <w:del w:id="32" w:author="Daniel Paley" w:date="2021-04-21T15:35:00Z">
        <w:r w:rsidDel="00D21AFF">
          <w:delText xml:space="preserve">5VDC </w:delText>
        </w:r>
      </w:del>
      <w:ins w:id="33" w:author="Daniel Paley" w:date="2021-04-21T15:35:00Z">
        <w:r w:rsidR="00D21AFF">
          <w:t xml:space="preserve">12VDC </w:t>
        </w:r>
      </w:ins>
      <w:r>
        <w:t>power supply and has an operating temperature range of -40C to +85C.</w:t>
      </w:r>
    </w:p>
    <w:p w14:paraId="2A68B4F9" w14:textId="77777777" w:rsidR="009B57F7" w:rsidRPr="00E2452A" w:rsidRDefault="009B57F7" w:rsidP="00C81F39"/>
    <w:p w14:paraId="51752D9D" w14:textId="31464D63" w:rsidR="00BA229F" w:rsidRDefault="00BA229F" w:rsidP="00BA229F">
      <w:pPr>
        <w:pStyle w:val="Heading1"/>
        <w:numPr>
          <w:ilvl w:val="0"/>
          <w:numId w:val="28"/>
        </w:numPr>
      </w:pPr>
      <w:bookmarkStart w:id="34" w:name="_Toc65749986"/>
      <w:r>
        <w:t>Modem</w:t>
      </w:r>
      <w:bookmarkEnd w:id="34"/>
    </w:p>
    <w:p w14:paraId="711397CB" w14:textId="0C6734AE" w:rsidR="00B30463" w:rsidRDefault="002E6549" w:rsidP="00C81F39">
      <w:proofErr w:type="spellStart"/>
      <w:r>
        <w:t>Quectel</w:t>
      </w:r>
      <w:proofErr w:type="spellEnd"/>
      <w:r>
        <w:t xml:space="preserve"> </w:t>
      </w:r>
      <w:del w:id="35" w:author="Daniel Paley" w:date="2021-04-21T15:36:00Z">
        <w:r w:rsidR="00D4146A" w:rsidDel="00D21AFF">
          <w:delText>BG</w:delText>
        </w:r>
        <w:r w:rsidDel="00D21AFF">
          <w:delText>95-</w:delText>
        </w:r>
        <w:r w:rsidR="00107726" w:rsidDel="00D21AFF">
          <w:delText>M[</w:delText>
        </w:r>
        <w:r w:rsidDel="00D21AFF">
          <w:delText>3,5,6</w:delText>
        </w:r>
        <w:r w:rsidR="00107726" w:rsidDel="00D21AFF">
          <w:delText>]</w:delText>
        </w:r>
      </w:del>
      <w:ins w:id="36" w:author="Daniel Paley" w:date="2021-04-21T15:36:00Z">
        <w:r w:rsidR="00D21AFF">
          <w:t>EG25-G</w:t>
        </w:r>
      </w:ins>
      <w:r>
        <w:t xml:space="preserve"> module which is certified in both the U.S. market </w:t>
      </w:r>
      <w:r w:rsidR="00C81F39">
        <w:t>and</w:t>
      </w:r>
      <w:r>
        <w:t xml:space="preserve"> the Australian market.</w:t>
      </w:r>
      <w:r w:rsidR="00420888">
        <w:t xml:space="preserve">  This will be configured (or purchased) as a plug-in card using either a combination of USB and UART interfaces or </w:t>
      </w:r>
      <w:r w:rsidR="00D4146A">
        <w:t xml:space="preserve">the PCIe connection.  </w:t>
      </w:r>
      <w:r w:rsidR="00107726">
        <w:t xml:space="preserve">This needs to be a plug-in card so that it can be swapped for regulatory related issues </w:t>
      </w:r>
      <w:r w:rsidR="00C81F39">
        <w:t>worldwide</w:t>
      </w:r>
      <w:r w:rsidR="00107726">
        <w:t xml:space="preserve"> (although this module is licensed currently worldwide, so this requirement maybe relaxed)</w:t>
      </w:r>
    </w:p>
    <w:p w14:paraId="02B16465" w14:textId="77777777" w:rsidR="00420888" w:rsidRDefault="00420888" w:rsidP="00C81F39">
      <w:pPr>
        <w:pStyle w:val="Heading1"/>
        <w:ind w:left="645"/>
      </w:pPr>
    </w:p>
    <w:p w14:paraId="1763CE2F" w14:textId="5AD04344" w:rsidR="00BA229F" w:rsidRDefault="00BA229F" w:rsidP="00BA229F">
      <w:pPr>
        <w:pStyle w:val="Heading1"/>
        <w:numPr>
          <w:ilvl w:val="0"/>
          <w:numId w:val="28"/>
        </w:numPr>
      </w:pPr>
      <w:bookmarkStart w:id="37" w:name="_Toc65749987"/>
      <w:r>
        <w:t>Power Supply</w:t>
      </w:r>
      <w:bookmarkEnd w:id="37"/>
    </w:p>
    <w:p w14:paraId="68E9578A" w14:textId="4CBDB441" w:rsidR="00420888" w:rsidRDefault="002E6549" w:rsidP="002E6549">
      <w:r>
        <w:t xml:space="preserve">The CM4 runs on a single +5VDC power supply </w:t>
      </w:r>
      <w:r w:rsidR="00420888">
        <w:t xml:space="preserve">of 3A max requirement.  The carrier board will require additional power for other peripherals.  The carrier board will provide the power to the CM4 module </w:t>
      </w:r>
      <w:r w:rsidR="00C81F39">
        <w:t>and</w:t>
      </w:r>
      <w:r w:rsidR="00420888">
        <w:t xml:space="preserve"> all other connected devices (</w:t>
      </w:r>
      <w:proofErr w:type="gramStart"/>
      <w:r w:rsidR="00420888">
        <w:t>with the possible exception of</w:t>
      </w:r>
      <w:proofErr w:type="gramEnd"/>
      <w:r w:rsidR="00420888">
        <w:t xml:space="preserve"> the Optical Module).  Currently the Carrier board as </w:t>
      </w:r>
      <w:del w:id="38" w:author="Daniel Paley" w:date="2021-04-21T15:36:00Z">
        <w:r w:rsidR="00420888" w:rsidDel="00D21AFF">
          <w:delText>a single</w:delText>
        </w:r>
      </w:del>
      <w:ins w:id="39" w:author="Daniel Paley" w:date="2021-04-21T15:36:00Z">
        <w:r w:rsidR="00D21AFF">
          <w:t>either a</w:t>
        </w:r>
      </w:ins>
      <w:r w:rsidR="00420888">
        <w:t xml:space="preserve"> +12VDC input</w:t>
      </w:r>
      <w:ins w:id="40" w:author="Daniel Paley" w:date="2021-04-21T15:36:00Z">
        <w:r w:rsidR="00D21AFF">
          <w:t xml:space="preserve"> or a +24VDC input.  This is int</w:t>
        </w:r>
      </w:ins>
      <w:ins w:id="41" w:author="Daniel Paley" w:date="2021-04-21T15:37:00Z">
        <w:r w:rsidR="00D21AFF">
          <w:t>ernally jumper selectable.</w:t>
        </w:r>
      </w:ins>
      <w:del w:id="42" w:author="Daniel Paley" w:date="2021-04-21T15:37:00Z">
        <w:r w:rsidR="00420888" w:rsidDel="00D21AFF">
          <w:delText>.  This may be modified as the requirements for subsequent items are understood.</w:delText>
        </w:r>
      </w:del>
      <w:r w:rsidR="00420888">
        <w:t xml:space="preserve">  It is currently intended that all</w:t>
      </w:r>
      <w:ins w:id="43" w:author="Daniel Paley" w:date="2021-04-21T15:37:00Z">
        <w:r w:rsidR="00D21AFF">
          <w:t xml:space="preserve"> additional</w:t>
        </w:r>
      </w:ins>
      <w:r w:rsidR="00420888">
        <w:t xml:space="preserve"> power conversion will be done on the carrier board.</w:t>
      </w:r>
    </w:p>
    <w:p w14:paraId="550C8FAA" w14:textId="0C530B68" w:rsidR="002E6549" w:rsidRDefault="00420888" w:rsidP="00C81F39">
      <w:r>
        <w:t xml:space="preserve"> </w:t>
      </w:r>
    </w:p>
    <w:p w14:paraId="46A520F9" w14:textId="77777777" w:rsidR="00420888" w:rsidRDefault="00420888" w:rsidP="00C81F39"/>
    <w:p w14:paraId="65BFC3EC" w14:textId="29F2B5BE" w:rsidR="00BA229F" w:rsidRDefault="00BA229F" w:rsidP="00BA229F">
      <w:pPr>
        <w:pStyle w:val="Heading1"/>
        <w:numPr>
          <w:ilvl w:val="0"/>
          <w:numId w:val="28"/>
        </w:numPr>
      </w:pPr>
      <w:bookmarkStart w:id="44" w:name="_Toc65749988"/>
      <w:r>
        <w:t>Watchdog Environmental Monitoring</w:t>
      </w:r>
      <w:bookmarkEnd w:id="44"/>
    </w:p>
    <w:p w14:paraId="5F330181" w14:textId="61B6AEF3" w:rsidR="00420888" w:rsidRDefault="00420888" w:rsidP="00C81F39">
      <w:r>
        <w:t xml:space="preserve">The system is required to provide information for various environmental condition monitoring.  Collection of environmental </w:t>
      </w:r>
      <w:r w:rsidR="00107726">
        <w:t>conditions</w:t>
      </w:r>
      <w:r>
        <w:t xml:space="preserve"> is to be taken from the viewpoint of the external case (but internal cabinet) space.  Local processing and collection of this information will be done on a continuing basis </w:t>
      </w:r>
      <w:r w:rsidR="00107726">
        <w:t>and</w:t>
      </w:r>
      <w:r>
        <w:t xml:space="preserve"> transmitted to the server endpoint for processing and potential operator alerts.</w:t>
      </w:r>
      <w:ins w:id="45" w:author="Daniel Paley" w:date="2021-04-21T15:37:00Z">
        <w:r w:rsidR="00D21AFF">
          <w:t xml:space="preserve">  These environmental sensors will connect to the GPIO lines on the Raspberry Pi Hat interface </w:t>
        </w:r>
      </w:ins>
      <w:ins w:id="46" w:author="Daniel Paley" w:date="2021-04-21T15:38:00Z">
        <w:r w:rsidR="00D21AFF">
          <w:t>(TBD).  The sensors will include dual temperature sensors, dual humidity sensors, four magnetic door sensors, a sense loop and additional ‘mast’ sensors for the solar panel mast</w:t>
        </w:r>
      </w:ins>
      <w:ins w:id="47" w:author="Daniel Paley" w:date="2021-04-21T15:39:00Z">
        <w:r w:rsidR="00D21AFF">
          <w:t xml:space="preserve"> system.</w:t>
        </w:r>
      </w:ins>
    </w:p>
    <w:p w14:paraId="24FA1526" w14:textId="77777777" w:rsidR="00C81F39" w:rsidRDefault="00C81F39" w:rsidP="00C81F39"/>
    <w:p w14:paraId="08CC2B93" w14:textId="77777777" w:rsidR="00BA229F" w:rsidRDefault="00BA229F" w:rsidP="00C81F39">
      <w:pPr>
        <w:pStyle w:val="Heading1"/>
        <w:numPr>
          <w:ilvl w:val="0"/>
          <w:numId w:val="28"/>
        </w:numPr>
      </w:pPr>
      <w:bookmarkStart w:id="48" w:name="_Toc65749989"/>
      <w:r>
        <w:t>Local Memory Storage</w:t>
      </w:r>
      <w:bookmarkEnd w:id="48"/>
    </w:p>
    <w:p w14:paraId="56F59C15" w14:textId="7944A730" w:rsidR="00BA229F" w:rsidRDefault="00107726" w:rsidP="00C81F39">
      <w:pPr>
        <w:rPr>
          <w:color w:val="FF0000"/>
        </w:rPr>
      </w:pPr>
      <w:r>
        <w:t xml:space="preserve">Some amount of local storage will be necessary to hold both the operating system (program) </w:t>
      </w:r>
      <w:r w:rsidR="00C81F39">
        <w:t>and</w:t>
      </w:r>
      <w:r>
        <w:t xml:space="preserve"> act as a data store.  It is currently unclear just how much space is necessary and if this needs to be in non-volatile memory.  This could either be place on the carrier board, PCIe, or connected to USB.  </w:t>
      </w:r>
      <w:r w:rsidRPr="00C81F39">
        <w:rPr>
          <w:color w:val="FF0000"/>
        </w:rPr>
        <w:t xml:space="preserve">Additional requirements are necessary here. </w:t>
      </w:r>
    </w:p>
    <w:p w14:paraId="59CED598" w14:textId="49887EEB" w:rsidR="00C81F39" w:rsidRDefault="00C81F39" w:rsidP="00C81F39">
      <w:r>
        <w:t>Current version of the CM4 module contain up to 32GB eMMC Flash memory which may be used for this local storage purpose.</w:t>
      </w:r>
    </w:p>
    <w:p w14:paraId="306711ED" w14:textId="77777777" w:rsidR="00B62A26" w:rsidRDefault="00B62A26" w:rsidP="00B62A26"/>
    <w:p w14:paraId="48F154DD" w14:textId="77777777" w:rsidR="00B62A26" w:rsidRDefault="00B62A26" w:rsidP="00C81F39"/>
    <w:p w14:paraId="2206EB65" w14:textId="77777777" w:rsidR="00C81F39" w:rsidRDefault="00C81F39">
      <w:pPr>
        <w:rPr>
          <w:b/>
          <w:bCs/>
          <w:sz w:val="28"/>
          <w:szCs w:val="28"/>
        </w:rPr>
      </w:pPr>
      <w:bookmarkStart w:id="49" w:name="_Toc65749990"/>
      <w:r>
        <w:br w:type="page"/>
      </w:r>
    </w:p>
    <w:p w14:paraId="420A664D" w14:textId="1479DC58" w:rsidR="00107726" w:rsidRDefault="00107726" w:rsidP="00107726">
      <w:pPr>
        <w:pStyle w:val="Heading1"/>
        <w:numPr>
          <w:ilvl w:val="0"/>
          <w:numId w:val="28"/>
        </w:numPr>
      </w:pPr>
      <w:r>
        <w:lastRenderedPageBreak/>
        <w:t>I/O (such as Ethernet and USB)</w:t>
      </w:r>
      <w:bookmarkEnd w:id="49"/>
    </w:p>
    <w:p w14:paraId="142CADAB" w14:textId="0DA199BE" w:rsidR="00B62A26" w:rsidRDefault="00B62A26" w:rsidP="00B62A26">
      <w:r>
        <w:t>Dual HDMI 2.0 connectors</w:t>
      </w:r>
    </w:p>
    <w:p w14:paraId="6E6C28FD" w14:textId="38627B77" w:rsidR="00B62A26" w:rsidRDefault="00F250D8" w:rsidP="00B62A26">
      <w:r>
        <w:tab/>
        <w:t>Optional</w:t>
      </w:r>
      <w:del w:id="50" w:author="Daniel Paley" w:date="2021-04-21T15:39:00Z">
        <w:r w:rsidDel="00D21AFF">
          <w:delText xml:space="preserve"> – may or may not be used</w:delText>
        </w:r>
      </w:del>
      <w:r>
        <w:t>.  Would only be considered for debug purposes.  Not in final product.</w:t>
      </w:r>
    </w:p>
    <w:p w14:paraId="6FDC52FC" w14:textId="77777777" w:rsidR="00B62A26" w:rsidRDefault="00B62A26" w:rsidP="00B62A26"/>
    <w:p w14:paraId="0B93CCE4" w14:textId="40FAE099" w:rsidR="00B62A26" w:rsidRDefault="00B62A26" w:rsidP="00B62A26">
      <w:r>
        <w:t>Gigabit Ethernet RJ45</w:t>
      </w:r>
    </w:p>
    <w:p w14:paraId="3D43B9D4" w14:textId="795933F2" w:rsidR="00B62A26" w:rsidRDefault="00B62A26" w:rsidP="00C81F39">
      <w:pPr>
        <w:ind w:left="720"/>
      </w:pPr>
      <w:r>
        <w:t>The Raspberry Pi Compute Module 4 IO Board uses a standard 1:1 Ethernet. Additional ESD protection is provided on the Raspberry Pi Compute Module 4 IO Board.</w:t>
      </w:r>
      <w:ins w:id="51" w:author="Daniel Paley" w:date="2021-04-21T15:39:00Z">
        <w:r w:rsidR="00D21AFF">
          <w:t xml:space="preserve">  An additional Ethernet port is included, but as a USB 2.0 bri</w:t>
        </w:r>
      </w:ins>
      <w:ins w:id="52" w:author="Daniel Paley" w:date="2021-04-21T15:40:00Z">
        <w:r w:rsidR="00D21AFF">
          <w:t>dge device.  It will require additional (manufacture supplied Linux Drivers).</w:t>
        </w:r>
      </w:ins>
      <w:r>
        <w:t xml:space="preserve"> </w:t>
      </w:r>
    </w:p>
    <w:p w14:paraId="309FAA16" w14:textId="77777777" w:rsidR="00B62A26" w:rsidRDefault="00B62A26" w:rsidP="00B62A26"/>
    <w:p w14:paraId="1DAC3AFC" w14:textId="64C49A48" w:rsidR="00B62A26" w:rsidRDefault="00B62A26" w:rsidP="00B62A26">
      <w:r>
        <w:t xml:space="preserve">USB 2.0 two standard ports, </w:t>
      </w:r>
      <w:del w:id="53" w:author="Daniel Paley" w:date="2021-04-21T15:40:00Z">
        <w:r w:rsidDel="00D21AFF">
          <w:delText xml:space="preserve">two </w:delText>
        </w:r>
      </w:del>
      <w:ins w:id="54" w:author="Daniel Paley" w:date="2021-04-21T15:40:00Z">
        <w:r w:rsidR="00D21AFF">
          <w:t xml:space="preserve">one </w:t>
        </w:r>
      </w:ins>
      <w:r>
        <w:t xml:space="preserve">internal </w:t>
      </w:r>
      <w:proofErr w:type="gramStart"/>
      <w:r>
        <w:t>ports</w:t>
      </w:r>
      <w:proofErr w:type="gramEnd"/>
    </w:p>
    <w:p w14:paraId="04B3ACB4" w14:textId="2D98EF7B" w:rsidR="00B62A26" w:rsidRDefault="00B62A26" w:rsidP="00C81F39">
      <w:pPr>
        <w:ind w:left="720"/>
      </w:pPr>
      <w:r>
        <w:t xml:space="preserve">The Raspberry Pi Compute Module 4 IO Board has an onboard USB 2.0 hub. This connects to the CM4 USB 2.0 port. Two ports from the hub are connected to a connector. The </w:t>
      </w:r>
      <w:del w:id="55" w:author="Daniel Paley" w:date="2021-04-21T15:40:00Z">
        <w:r w:rsidDel="00D21AFF">
          <w:delText xml:space="preserve">two </w:delText>
        </w:r>
      </w:del>
      <w:ins w:id="56" w:author="Daniel Paley" w:date="2021-04-21T15:40:00Z">
        <w:r w:rsidR="00D21AFF">
          <w:t xml:space="preserve">one </w:t>
        </w:r>
      </w:ins>
      <w:r>
        <w:t>other port</w:t>
      </w:r>
      <w:del w:id="57" w:author="Daniel Paley" w:date="2021-04-21T15:40:00Z">
        <w:r w:rsidDel="00D21AFF">
          <w:delText>s are</w:delText>
        </w:r>
      </w:del>
      <w:ins w:id="58" w:author="Daniel Paley" w:date="2021-04-21T15:40:00Z">
        <w:r w:rsidR="00D21AFF">
          <w:t xml:space="preserve"> is</w:t>
        </w:r>
      </w:ins>
      <w:r>
        <w:t xml:space="preserve"> connected to a header</w:t>
      </w:r>
      <w:del w:id="59" w:author="Daniel Paley" w:date="2021-04-21T15:41:00Z">
        <w:r w:rsidDel="00D21AFF">
          <w:delText>, this header can be used to provide two extra internal ports</w:delText>
        </w:r>
      </w:del>
      <w:r>
        <w:t>. There is an internal current limit switch to provide VBUS to the USB connectors. The current limit is set to approximately 1.2A</w:t>
      </w:r>
    </w:p>
    <w:p w14:paraId="37D43A28" w14:textId="77777777" w:rsidR="00B62A26" w:rsidRDefault="00B62A26" w:rsidP="00B62A26"/>
    <w:p w14:paraId="599FA1EB" w14:textId="784CDD57" w:rsidR="00B62A26" w:rsidRDefault="00B62A26" w:rsidP="00B62A26">
      <w:r>
        <w:t>PCIe Gen2 x1 Socket</w:t>
      </w:r>
    </w:p>
    <w:p w14:paraId="1CAAF6D5" w14:textId="6FB47AA8" w:rsidR="00B62A26" w:rsidRDefault="00B62A26" w:rsidP="00C81F39">
      <w:pPr>
        <w:ind w:left="720"/>
      </w:pPr>
      <w:r>
        <w:t xml:space="preserve">The PCIe socket is designed to take standard PC PCIe cards. You should ensure that there is a suitable OS driver for your card. The PCIe link on the Raspberry Pi 4, Model B is used for the USB 3.0 interface via the VLI805 XHCI controller. If the application requires USB 3.0 </w:t>
      </w:r>
      <w:r w:rsidR="00C81F39">
        <w:t>interface,</w:t>
      </w:r>
      <w:r>
        <w:t xml:space="preserve"> then an external XHCI controller is required like the VLI805. The PCIe link has been successfully used with an NVMe drive via a passive PCIe adaptor. Currently the CM4 bootloader doesn’t support NVMe drives so you must boot via a different source. If the application uses a standard PCIe </w:t>
      </w:r>
      <w:r w:rsidR="00C81F39">
        <w:t>card,</w:t>
      </w:r>
      <w:r>
        <w:t xml:space="preserve"> then it might be useful to have a small PCIe adapter to rotate the PCIe card 90degress to enable a more compact case. Raspberry Pi Compute Module 4 IO Board 2.4. Gigabit Ethernet RJ45 5 Note the PCIe Interface doesn’t support MSI-X. Typically PCIe devices will fall back to MSI.</w:t>
      </w:r>
    </w:p>
    <w:p w14:paraId="07A50E1E" w14:textId="77777777" w:rsidR="00B62A26" w:rsidRDefault="00B62A26" w:rsidP="00B62A26"/>
    <w:p w14:paraId="71607E12" w14:textId="63C7EB91" w:rsidR="00B62A26" w:rsidRDefault="00B62A26" w:rsidP="00B62A26">
      <w:r>
        <w:t>Raspberry PI Hat Connector</w:t>
      </w:r>
    </w:p>
    <w:p w14:paraId="78F8AC9A" w14:textId="74D90792" w:rsidR="00B62A26" w:rsidRDefault="00B62A26" w:rsidP="00C81F39">
      <w:pPr>
        <w:ind w:left="645"/>
        <w:rPr>
          <w:ins w:id="60" w:author="Daniel Paley" w:date="2021-04-21T15:55:00Z"/>
        </w:rPr>
      </w:pPr>
      <w:r>
        <w:t xml:space="preserve">The Raspberry Pi Compute Module 4 IO Board has a standard Raspberry Pi </w:t>
      </w:r>
      <w:r w:rsidR="00C81F39">
        <w:t>40-way</w:t>
      </w:r>
      <w:r>
        <w:t xml:space="preserve"> HAT connector. The mounting holes are also provided so that standard HATs may be used.</w:t>
      </w:r>
      <w:ins w:id="61" w:author="Daniel Paley" w:date="2021-04-21T15:54:00Z">
        <w:r w:rsidR="00524538">
          <w:t xml:space="preserve">  Specific functions have been used (from the list of GPIO) for specific </w:t>
        </w:r>
      </w:ins>
      <w:ins w:id="62" w:author="Daniel Paley" w:date="2021-04-21T15:55:00Z">
        <w:r w:rsidR="00524538">
          <w:t>signals on the board.  These are:</w:t>
        </w:r>
      </w:ins>
    </w:p>
    <w:p w14:paraId="450450BE" w14:textId="3C89ED89" w:rsidR="00524538" w:rsidRDefault="00524538" w:rsidP="00C81F39">
      <w:pPr>
        <w:ind w:left="645"/>
        <w:rPr>
          <w:ins w:id="63" w:author="Daniel Paley" w:date="2021-04-21T15:55:00Z"/>
        </w:rPr>
      </w:pPr>
      <w:ins w:id="64" w:author="Daniel Paley" w:date="2021-04-21T15:55:00Z">
        <w:r>
          <w:t>GPIO06 – COMM(Ring)</w:t>
        </w:r>
      </w:ins>
    </w:p>
    <w:p w14:paraId="598FA1A7" w14:textId="207EEA60" w:rsidR="00524538" w:rsidRDefault="00524538" w:rsidP="00524538">
      <w:pPr>
        <w:ind w:left="645"/>
        <w:rPr>
          <w:ins w:id="65" w:author="Daniel Paley" w:date="2021-04-21T15:55:00Z"/>
        </w:rPr>
      </w:pPr>
      <w:ins w:id="66" w:author="Daniel Paley" w:date="2021-04-21T15:55:00Z">
        <w:r>
          <w:t>GPIO12 – Optical Power Enable</w:t>
        </w:r>
      </w:ins>
    </w:p>
    <w:p w14:paraId="3FF22BD5" w14:textId="46E6F0B1" w:rsidR="00524538" w:rsidRDefault="00524538" w:rsidP="00524538">
      <w:pPr>
        <w:ind w:left="645"/>
        <w:rPr>
          <w:ins w:id="67" w:author="Daniel Paley" w:date="2021-04-21T15:55:00Z"/>
        </w:rPr>
      </w:pPr>
      <w:ins w:id="68" w:author="Daniel Paley" w:date="2021-04-21T15:55:00Z">
        <w:r>
          <w:t>GPIO13 – COMM(</w:t>
        </w:r>
        <w:proofErr w:type="spellStart"/>
        <w:r>
          <w:t>DtR</w:t>
        </w:r>
        <w:proofErr w:type="spellEnd"/>
        <w:r>
          <w:t>)</w:t>
        </w:r>
      </w:ins>
    </w:p>
    <w:p w14:paraId="24AC9FE0" w14:textId="27C6EA72" w:rsidR="00524538" w:rsidRDefault="00524538" w:rsidP="00524538">
      <w:pPr>
        <w:ind w:left="645"/>
        <w:rPr>
          <w:ins w:id="69" w:author="Daniel Paley" w:date="2021-04-21T15:55:00Z"/>
        </w:rPr>
      </w:pPr>
      <w:ins w:id="70" w:author="Daniel Paley" w:date="2021-04-21T15:55:00Z">
        <w:r>
          <w:t>GPIO18 – WTCDG_DIN</w:t>
        </w:r>
      </w:ins>
    </w:p>
    <w:p w14:paraId="151CF095" w14:textId="24D53CBA" w:rsidR="00524538" w:rsidRDefault="00524538" w:rsidP="00524538">
      <w:pPr>
        <w:ind w:left="645"/>
        <w:rPr>
          <w:ins w:id="71" w:author="Daniel Paley" w:date="2021-04-21T15:56:00Z"/>
        </w:rPr>
      </w:pPr>
      <w:ins w:id="72" w:author="Daniel Paley" w:date="2021-04-21T15:55:00Z">
        <w:r>
          <w:t>GPIO19 – COMM(</w:t>
        </w:r>
        <w:proofErr w:type="spellStart"/>
        <w:r>
          <w:t>W_</w:t>
        </w:r>
      </w:ins>
      <w:ins w:id="73" w:author="Daniel Paley" w:date="2021-04-21T15:56:00Z">
        <w:r>
          <w:t>Disable</w:t>
        </w:r>
        <w:proofErr w:type="spellEnd"/>
        <w:r>
          <w:t>)</w:t>
        </w:r>
      </w:ins>
    </w:p>
    <w:p w14:paraId="23876305" w14:textId="032CF80B" w:rsidR="00524538" w:rsidRDefault="00524538" w:rsidP="00524538">
      <w:pPr>
        <w:ind w:left="645"/>
        <w:rPr>
          <w:ins w:id="74" w:author="Daniel Paley" w:date="2021-04-21T15:56:00Z"/>
        </w:rPr>
      </w:pPr>
      <w:ins w:id="75" w:author="Daniel Paley" w:date="2021-04-21T15:56:00Z">
        <w:r>
          <w:t xml:space="preserve">GPIO22 – </w:t>
        </w:r>
        <w:proofErr w:type="gramStart"/>
        <w:r>
          <w:t>Comm(</w:t>
        </w:r>
        <w:proofErr w:type="gramEnd"/>
        <w:r>
          <w:t>User Button)</w:t>
        </w:r>
      </w:ins>
    </w:p>
    <w:p w14:paraId="6F348181" w14:textId="3FCEB735" w:rsidR="00524538" w:rsidRDefault="00524538" w:rsidP="00524538">
      <w:pPr>
        <w:ind w:left="645"/>
        <w:rPr>
          <w:ins w:id="76" w:author="Daniel Paley" w:date="2021-04-21T15:56:00Z"/>
        </w:rPr>
      </w:pPr>
      <w:ins w:id="77" w:author="Daniel Paley" w:date="2021-04-21T15:56:00Z">
        <w:r>
          <w:t>GPIO26 – COMM(</w:t>
        </w:r>
        <w:proofErr w:type="spellStart"/>
        <w:r>
          <w:t>Hat_Power_Off</w:t>
        </w:r>
        <w:proofErr w:type="spellEnd"/>
        <w:r>
          <w:t>)</w:t>
        </w:r>
      </w:ins>
    </w:p>
    <w:p w14:paraId="78574F15" w14:textId="7273A17F" w:rsidR="00524538" w:rsidRDefault="00524538" w:rsidP="00524538">
      <w:pPr>
        <w:ind w:left="645"/>
        <w:rPr>
          <w:ins w:id="78" w:author="Daniel Paley" w:date="2021-04-21T15:56:00Z"/>
        </w:rPr>
      </w:pPr>
      <w:ins w:id="79" w:author="Daniel Paley" w:date="2021-04-21T15:56:00Z">
        <w:r>
          <w:t xml:space="preserve">GPIO27 – </w:t>
        </w:r>
        <w:proofErr w:type="gramStart"/>
        <w:r>
          <w:t>Comm(</w:t>
        </w:r>
        <w:proofErr w:type="gramEnd"/>
        <w:r>
          <w:t>User Led)</w:t>
        </w:r>
      </w:ins>
    </w:p>
    <w:p w14:paraId="59077FF1" w14:textId="77777777" w:rsidR="00524538" w:rsidRDefault="00524538">
      <w:pPr>
        <w:ind w:left="645"/>
      </w:pPr>
    </w:p>
    <w:p w14:paraId="29861F53" w14:textId="77777777" w:rsidR="00B62A26" w:rsidRDefault="00B62A26" w:rsidP="00B62A26"/>
    <w:p w14:paraId="346E057E" w14:textId="77777777" w:rsidR="00B62A26" w:rsidRDefault="00B62A26" w:rsidP="00C81F39"/>
    <w:p w14:paraId="7A524B2F" w14:textId="2EDE513B" w:rsidR="006539FB" w:rsidRDefault="00B62A26" w:rsidP="006539FB">
      <w:pPr>
        <w:pStyle w:val="Heading1"/>
        <w:numPr>
          <w:ilvl w:val="0"/>
          <w:numId w:val="28"/>
        </w:numPr>
        <w:rPr>
          <w:rFonts w:ascii="Times New Roman" w:hAnsi="Times New Roman" w:cs="Times New Roman"/>
        </w:rPr>
      </w:pPr>
      <w:bookmarkStart w:id="80" w:name="_Toc65749991"/>
      <w:r>
        <w:rPr>
          <w:rFonts w:ascii="Times New Roman" w:hAnsi="Times New Roman" w:cs="Times New Roman"/>
        </w:rPr>
        <w:t>Electrical Requirements</w:t>
      </w:r>
      <w:bookmarkEnd w:id="80"/>
    </w:p>
    <w:p w14:paraId="21DF1A61" w14:textId="0703BBD5" w:rsidR="00B62A26" w:rsidRDefault="00B62A26" w:rsidP="00B62A26">
      <w:pPr>
        <w:pStyle w:val="Heading1"/>
        <w:rPr>
          <w:rFonts w:ascii="Times New Roman" w:hAnsi="Times New Roman" w:cs="Times New Roman"/>
        </w:rPr>
      </w:pPr>
    </w:p>
    <w:p w14:paraId="35497D85" w14:textId="5F61386C" w:rsidR="00B62A26" w:rsidRDefault="00B62A26" w:rsidP="00B62A26">
      <w:pPr>
        <w:pStyle w:val="Heading1"/>
        <w:rPr>
          <w:rFonts w:ascii="Times New Roman" w:hAnsi="Times New Roman" w:cs="Times New Roman"/>
        </w:rPr>
      </w:pPr>
    </w:p>
    <w:p w14:paraId="2FBE70A9" w14:textId="77777777" w:rsidR="00B62A26" w:rsidRDefault="00B62A26" w:rsidP="00C81F39">
      <w:pPr>
        <w:pStyle w:val="Heading1"/>
        <w:rPr>
          <w:rFonts w:ascii="Times New Roman" w:hAnsi="Times New Roman" w:cs="Times New Roman"/>
        </w:rPr>
      </w:pPr>
    </w:p>
    <w:p w14:paraId="0548DE4B" w14:textId="7157BD99" w:rsidR="00B62A26" w:rsidRDefault="00B62A26" w:rsidP="006539FB">
      <w:pPr>
        <w:pStyle w:val="Heading1"/>
        <w:numPr>
          <w:ilvl w:val="0"/>
          <w:numId w:val="28"/>
        </w:numPr>
        <w:rPr>
          <w:ins w:id="81" w:author="Daniel Paley" w:date="2021-04-20T22:05:00Z"/>
          <w:rFonts w:ascii="Times New Roman" w:hAnsi="Times New Roman" w:cs="Times New Roman"/>
        </w:rPr>
      </w:pPr>
      <w:bookmarkStart w:id="82" w:name="_Toc65749992"/>
      <w:r>
        <w:rPr>
          <w:rFonts w:ascii="Times New Roman" w:hAnsi="Times New Roman" w:cs="Times New Roman"/>
        </w:rPr>
        <w:t>Mechanical Requirements</w:t>
      </w:r>
      <w:bookmarkEnd w:id="82"/>
    </w:p>
    <w:p w14:paraId="4E119848" w14:textId="140BEC2F" w:rsidR="00195DA3" w:rsidRDefault="00195DA3" w:rsidP="00195DA3">
      <w:pPr>
        <w:pStyle w:val="Heading1"/>
        <w:rPr>
          <w:ins w:id="83" w:author="Daniel Paley" w:date="2021-04-20T22:05:00Z"/>
          <w:rFonts w:ascii="Times New Roman" w:hAnsi="Times New Roman" w:cs="Times New Roman"/>
        </w:rPr>
      </w:pPr>
    </w:p>
    <w:p w14:paraId="28707B60" w14:textId="7E39E378" w:rsidR="00195DA3" w:rsidRDefault="00195DA3" w:rsidP="00195DA3">
      <w:pPr>
        <w:pStyle w:val="Heading1"/>
        <w:rPr>
          <w:ins w:id="84" w:author="Daniel Paley" w:date="2021-04-20T22:05:00Z"/>
          <w:rFonts w:ascii="Times New Roman" w:hAnsi="Times New Roman" w:cs="Times New Roman"/>
        </w:rPr>
      </w:pPr>
    </w:p>
    <w:p w14:paraId="0DD86B62" w14:textId="429C3A96" w:rsidR="00195DA3" w:rsidRDefault="00195DA3" w:rsidP="00195DA3">
      <w:pPr>
        <w:pStyle w:val="Heading1"/>
        <w:rPr>
          <w:ins w:id="85" w:author="Daniel Paley" w:date="2021-04-20T22:05:00Z"/>
          <w:rFonts w:ascii="Times New Roman" w:hAnsi="Times New Roman" w:cs="Times New Roman"/>
        </w:rPr>
      </w:pPr>
    </w:p>
    <w:p w14:paraId="7E8057DE" w14:textId="1CB7D583" w:rsidR="00195DA3" w:rsidRDefault="00195DA3" w:rsidP="00195DA3">
      <w:pPr>
        <w:pStyle w:val="Heading1"/>
        <w:rPr>
          <w:ins w:id="86" w:author="Daniel Paley" w:date="2021-04-20T22:05:00Z"/>
          <w:rFonts w:ascii="Times New Roman" w:hAnsi="Times New Roman" w:cs="Times New Roman"/>
        </w:rPr>
      </w:pPr>
    </w:p>
    <w:p w14:paraId="5386D1CA" w14:textId="762B0BFE" w:rsidR="00195DA3" w:rsidRDefault="00195DA3" w:rsidP="00195DA3">
      <w:pPr>
        <w:pStyle w:val="Heading1"/>
        <w:rPr>
          <w:ins w:id="87" w:author="Daniel Paley" w:date="2021-04-20T22:05:00Z"/>
          <w:rFonts w:ascii="Times New Roman" w:hAnsi="Times New Roman" w:cs="Times New Roman"/>
        </w:rPr>
      </w:pPr>
    </w:p>
    <w:p w14:paraId="6C7818C4" w14:textId="565AFD08" w:rsidR="00195DA3" w:rsidRDefault="00195DA3" w:rsidP="00195DA3">
      <w:pPr>
        <w:pStyle w:val="Heading1"/>
        <w:rPr>
          <w:ins w:id="88" w:author="Daniel Paley" w:date="2021-04-20T22:05:00Z"/>
          <w:rFonts w:ascii="Times New Roman" w:hAnsi="Times New Roman" w:cs="Times New Roman"/>
        </w:rPr>
      </w:pPr>
    </w:p>
    <w:p w14:paraId="7BA9F00C" w14:textId="416AFBE3" w:rsidR="00195DA3" w:rsidRDefault="00195DA3" w:rsidP="00195DA3">
      <w:pPr>
        <w:pStyle w:val="Heading1"/>
        <w:rPr>
          <w:ins w:id="89" w:author="Daniel Paley" w:date="2021-04-20T22:05:00Z"/>
          <w:rFonts w:ascii="Times New Roman" w:hAnsi="Times New Roman" w:cs="Times New Roman"/>
        </w:rPr>
      </w:pPr>
    </w:p>
    <w:p w14:paraId="404E134C" w14:textId="0E4730AA" w:rsidR="00195DA3" w:rsidRDefault="00195DA3" w:rsidP="00195DA3">
      <w:pPr>
        <w:pStyle w:val="Heading1"/>
        <w:rPr>
          <w:ins w:id="90" w:author="Daniel Paley" w:date="2021-04-20T22:05:00Z"/>
          <w:rFonts w:ascii="Times New Roman" w:hAnsi="Times New Roman" w:cs="Times New Roman"/>
        </w:rPr>
      </w:pPr>
    </w:p>
    <w:p w14:paraId="5C22AC5E" w14:textId="393B7E58" w:rsidR="00195DA3" w:rsidRDefault="00195DA3" w:rsidP="00195DA3">
      <w:pPr>
        <w:pStyle w:val="Heading1"/>
        <w:rPr>
          <w:ins w:id="91" w:author="Daniel Paley" w:date="2021-04-20T22:05:00Z"/>
          <w:rFonts w:ascii="Times New Roman" w:hAnsi="Times New Roman" w:cs="Times New Roman"/>
        </w:rPr>
      </w:pPr>
    </w:p>
    <w:p w14:paraId="3A6ADAE6" w14:textId="59401EA4" w:rsidR="00195DA3" w:rsidRDefault="00791349" w:rsidP="00195DA3">
      <w:pPr>
        <w:pStyle w:val="Heading1"/>
        <w:rPr>
          <w:ins w:id="92" w:author="Daniel Paley" w:date="2021-05-24T15:57:00Z"/>
          <w:rFonts w:ascii="Times New Roman" w:hAnsi="Times New Roman" w:cs="Times New Roman"/>
        </w:rPr>
      </w:pPr>
      <w:ins w:id="93" w:author="Daniel Paley" w:date="2021-05-24T15:57:00Z">
        <w:r>
          <w:rPr>
            <w:rFonts w:ascii="Times New Roman" w:hAnsi="Times New Roman" w:cs="Times New Roman"/>
          </w:rPr>
          <w:t xml:space="preserve">Board </w:t>
        </w:r>
        <w:proofErr w:type="spellStart"/>
        <w:r>
          <w:rPr>
            <w:rFonts w:ascii="Times New Roman" w:hAnsi="Times New Roman" w:cs="Times New Roman"/>
          </w:rPr>
          <w:t>Stackup</w:t>
        </w:r>
        <w:proofErr w:type="spellEnd"/>
      </w:ins>
    </w:p>
    <w:p w14:paraId="0BE47225" w14:textId="44B618F9" w:rsidR="00791349" w:rsidRDefault="00791349" w:rsidP="00791349">
      <w:pPr>
        <w:rPr>
          <w:ins w:id="94" w:author="Daniel Paley" w:date="2021-05-24T15:57:00Z"/>
        </w:rPr>
      </w:pPr>
      <w:ins w:id="95" w:author="Daniel Paley" w:date="2021-05-24T15:57:00Z">
        <w:r>
          <w:t xml:space="preserve">This is a </w:t>
        </w:r>
      </w:ins>
      <w:ins w:id="96" w:author="Daniel Paley" w:date="2021-05-24T21:02:00Z">
        <w:r w:rsidR="005370BE">
          <w:t>four-layer</w:t>
        </w:r>
      </w:ins>
      <w:ins w:id="97" w:author="Daniel Paley" w:date="2021-05-24T15:57:00Z">
        <w:r>
          <w:t xml:space="preserve"> board (FR-4 material).  The </w:t>
        </w:r>
      </w:ins>
      <w:ins w:id="98" w:author="Daniel Paley" w:date="2021-05-24T21:02:00Z">
        <w:r w:rsidR="005370BE">
          <w:t>stack up</w:t>
        </w:r>
      </w:ins>
      <w:ins w:id="99" w:author="Daniel Paley" w:date="2021-05-24T15:57:00Z">
        <w:r>
          <w:t xml:space="preserve"> is as follows:</w:t>
        </w:r>
      </w:ins>
    </w:p>
    <w:p w14:paraId="2EF940FC" w14:textId="2B3ED8F7" w:rsidR="00791349" w:rsidRDefault="00791349" w:rsidP="00791349">
      <w:pPr>
        <w:rPr>
          <w:ins w:id="100" w:author="Daniel Paley" w:date="2021-05-24T15:57:00Z"/>
        </w:rPr>
      </w:pPr>
    </w:p>
    <w:p w14:paraId="25165845" w14:textId="53887445" w:rsidR="00791349" w:rsidRDefault="00791349" w:rsidP="00791349">
      <w:pPr>
        <w:rPr>
          <w:ins w:id="101" w:author="Daniel Paley" w:date="2021-05-24T15:58:00Z"/>
        </w:rPr>
      </w:pPr>
      <w:ins w:id="102" w:author="Daniel Paley" w:date="2021-05-24T15:57:00Z">
        <w:r>
          <w:t>T</w:t>
        </w:r>
      </w:ins>
      <w:ins w:id="103" w:author="Daniel Paley" w:date="2021-05-24T15:58:00Z">
        <w:r>
          <w:t>op trace layer CU 0.035mm thick</w:t>
        </w:r>
      </w:ins>
    </w:p>
    <w:p w14:paraId="34E1658A" w14:textId="396A5065" w:rsidR="00791349" w:rsidRDefault="00791349" w:rsidP="00791349">
      <w:pPr>
        <w:rPr>
          <w:ins w:id="104" w:author="Daniel Paley" w:date="2021-05-24T15:58:00Z"/>
        </w:rPr>
      </w:pPr>
      <w:ins w:id="105" w:author="Daniel Paley" w:date="2021-05-24T15:58:00Z">
        <w:r>
          <w:t>Core layer of 0.09mm thick</w:t>
        </w:r>
      </w:ins>
    </w:p>
    <w:p w14:paraId="3E9B160C" w14:textId="6187A1D5" w:rsidR="00791349" w:rsidRDefault="00791349" w:rsidP="00791349">
      <w:pPr>
        <w:rPr>
          <w:ins w:id="106" w:author="Daniel Paley" w:date="2021-05-24T15:58:00Z"/>
        </w:rPr>
      </w:pPr>
      <w:ins w:id="107" w:author="Daniel Paley" w:date="2021-05-24T15:58:00Z">
        <w:r>
          <w:t>Ground layer (pour) 0.035mm thick</w:t>
        </w:r>
      </w:ins>
    </w:p>
    <w:p w14:paraId="2B584BE3" w14:textId="1DC9798A" w:rsidR="00791349" w:rsidRDefault="00791349" w:rsidP="00791349">
      <w:pPr>
        <w:rPr>
          <w:ins w:id="108" w:author="Daniel Paley" w:date="2021-05-24T15:58:00Z"/>
        </w:rPr>
      </w:pPr>
      <w:ins w:id="109" w:author="Daniel Paley" w:date="2021-05-24T15:58:00Z">
        <w:r>
          <w:t>PrePreg layer of 1.26 mm thick</w:t>
        </w:r>
      </w:ins>
    </w:p>
    <w:p w14:paraId="55486478" w14:textId="0993EDE4" w:rsidR="00791349" w:rsidRDefault="00791349" w:rsidP="00791349">
      <w:pPr>
        <w:rPr>
          <w:ins w:id="110" w:author="Daniel Paley" w:date="2021-05-24T15:59:00Z"/>
        </w:rPr>
      </w:pPr>
      <w:ins w:id="111" w:author="Daniel Paley" w:date="2021-05-24T15:58:00Z">
        <w:r>
          <w:t>3V power layer of 0.</w:t>
        </w:r>
      </w:ins>
      <w:ins w:id="112" w:author="Daniel Paley" w:date="2021-05-24T15:59:00Z">
        <w:r>
          <w:t>035mm thick</w:t>
        </w:r>
      </w:ins>
    </w:p>
    <w:p w14:paraId="0B19F4C3" w14:textId="03CF449D" w:rsidR="00791349" w:rsidRDefault="00791349" w:rsidP="00791349">
      <w:pPr>
        <w:rPr>
          <w:ins w:id="113" w:author="Daniel Paley" w:date="2021-05-24T15:59:00Z"/>
        </w:rPr>
      </w:pPr>
      <w:ins w:id="114" w:author="Daniel Paley" w:date="2021-05-24T15:59:00Z">
        <w:r>
          <w:t>Core layer of 0.09mm thick</w:t>
        </w:r>
      </w:ins>
    </w:p>
    <w:p w14:paraId="4187E286" w14:textId="3427868E" w:rsidR="00791349" w:rsidRDefault="00791349" w:rsidP="00791349">
      <w:pPr>
        <w:rPr>
          <w:ins w:id="115" w:author="Daniel Paley" w:date="2021-05-24T15:59:00Z"/>
        </w:rPr>
      </w:pPr>
      <w:ins w:id="116" w:author="Daniel Paley" w:date="2021-05-24T15:59:00Z">
        <w:r>
          <w:t>Bottom trace layer CU 0.035mm thick</w:t>
        </w:r>
      </w:ins>
    </w:p>
    <w:p w14:paraId="6B61C109" w14:textId="2037731A" w:rsidR="00791349" w:rsidRDefault="00791349" w:rsidP="00791349">
      <w:pPr>
        <w:rPr>
          <w:ins w:id="117" w:author="Daniel Paley" w:date="2021-05-24T15:59:00Z"/>
        </w:rPr>
      </w:pPr>
    </w:p>
    <w:p w14:paraId="0A47779A" w14:textId="659D5D37" w:rsidR="00791349" w:rsidRDefault="00791349" w:rsidP="00791349">
      <w:pPr>
        <w:rPr>
          <w:ins w:id="118" w:author="Daniel Paley" w:date="2021-05-24T15:59:00Z"/>
        </w:rPr>
      </w:pPr>
      <w:ins w:id="119" w:author="Daniel Paley" w:date="2021-05-24T15:59:00Z">
        <w:r>
          <w:t>A total thickness of the board is 1.6mm</w:t>
        </w:r>
      </w:ins>
    </w:p>
    <w:p w14:paraId="610DE145" w14:textId="42909081" w:rsidR="00791349" w:rsidRDefault="00791349" w:rsidP="00791349">
      <w:pPr>
        <w:rPr>
          <w:ins w:id="120" w:author="Daniel Paley" w:date="2021-05-24T16:23:00Z"/>
        </w:rPr>
      </w:pPr>
      <w:ins w:id="121" w:author="Daniel Paley" w:date="2021-05-24T15:59:00Z">
        <w:r>
          <w:t xml:space="preserve">This follows the </w:t>
        </w:r>
      </w:ins>
      <w:ins w:id="122" w:author="Daniel Paley" w:date="2021-05-24T16:00:00Z">
        <w:r>
          <w:t>suggested values from the RPi carrier board.</w:t>
        </w:r>
      </w:ins>
    </w:p>
    <w:p w14:paraId="3F047BC8" w14:textId="2D1E7868" w:rsidR="00CA22E3" w:rsidRDefault="00CA22E3" w:rsidP="00791349">
      <w:pPr>
        <w:rPr>
          <w:ins w:id="123" w:author="Daniel Paley" w:date="2021-05-24T16:24:00Z"/>
        </w:rPr>
      </w:pPr>
      <w:ins w:id="124" w:author="Daniel Paley" w:date="2021-05-24T16:23:00Z">
        <w:r>
          <w:t xml:space="preserve">Nominal trace width 0.2mm was used </w:t>
        </w:r>
      </w:ins>
      <w:ins w:id="125" w:author="Daniel Paley" w:date="2021-05-24T16:24:00Z">
        <w:r>
          <w:t>(exceptions for differential pairs, and power / ground traces).</w:t>
        </w:r>
      </w:ins>
    </w:p>
    <w:p w14:paraId="04FDF6B1" w14:textId="77777777" w:rsidR="00CA22E3" w:rsidRDefault="00CA22E3">
      <w:pPr>
        <w:rPr>
          <w:ins w:id="126" w:author="Daniel Paley" w:date="2021-04-20T22:05:00Z"/>
        </w:rPr>
        <w:pPrChange w:id="127" w:author="Daniel Paley" w:date="2021-05-24T15:57:00Z">
          <w:pPr>
            <w:pStyle w:val="Heading1"/>
          </w:pPr>
        </w:pPrChange>
      </w:pPr>
    </w:p>
    <w:p w14:paraId="6643C138" w14:textId="77777777" w:rsidR="00195DA3" w:rsidRDefault="00195DA3">
      <w:pPr>
        <w:pStyle w:val="Heading1"/>
        <w:rPr>
          <w:ins w:id="128" w:author="Daniel Paley" w:date="2021-04-20T21:57:00Z"/>
          <w:rFonts w:ascii="Times New Roman" w:hAnsi="Times New Roman" w:cs="Times New Roman"/>
        </w:rPr>
        <w:pPrChange w:id="129" w:author="Daniel Paley" w:date="2021-04-20T22:05:00Z">
          <w:pPr>
            <w:pStyle w:val="Heading1"/>
            <w:numPr>
              <w:numId w:val="28"/>
            </w:numPr>
            <w:ind w:left="645" w:hanging="645"/>
          </w:pPr>
        </w:pPrChange>
      </w:pPr>
    </w:p>
    <w:p w14:paraId="1696C56A" w14:textId="3740DD14" w:rsidR="00195DA3" w:rsidRPr="00111A89" w:rsidRDefault="00195DA3" w:rsidP="006539FB">
      <w:pPr>
        <w:pStyle w:val="Heading1"/>
        <w:numPr>
          <w:ilvl w:val="0"/>
          <w:numId w:val="28"/>
        </w:numPr>
        <w:rPr>
          <w:ins w:id="130" w:author="Daniel Paley" w:date="2021-04-20T21:58:00Z"/>
          <w:rFonts w:ascii="Times New Roman" w:hAnsi="Times New Roman" w:cs="Times New Roman"/>
          <w:b w:val="0"/>
          <w:bCs w:val="0"/>
          <w:rPrChange w:id="131" w:author="Daniel Paley" w:date="2021-04-20T22:21:00Z">
            <w:rPr>
              <w:ins w:id="132" w:author="Daniel Paley" w:date="2021-04-20T21:58:00Z"/>
              <w:rFonts w:ascii="Times New Roman" w:hAnsi="Times New Roman" w:cs="Times New Roman"/>
            </w:rPr>
          </w:rPrChange>
        </w:rPr>
      </w:pPr>
      <w:bookmarkStart w:id="133" w:name="_Hlk69849934"/>
      <w:ins w:id="134" w:author="Daniel Paley" w:date="2021-04-20T21:57:00Z">
        <w:r>
          <w:rPr>
            <w:rFonts w:ascii="Times New Roman" w:hAnsi="Times New Roman" w:cs="Times New Roman"/>
          </w:rPr>
          <w:t>Board Schematic Descri</w:t>
        </w:r>
      </w:ins>
      <w:ins w:id="135" w:author="Daniel Paley" w:date="2021-04-20T21:58:00Z">
        <w:r>
          <w:rPr>
            <w:rFonts w:ascii="Times New Roman" w:hAnsi="Times New Roman" w:cs="Times New Roman"/>
          </w:rPr>
          <w:t>ption</w:t>
        </w:r>
      </w:ins>
    </w:p>
    <w:p w14:paraId="4E6E06E8" w14:textId="505860A7" w:rsidR="00195DA3" w:rsidRPr="00111A89" w:rsidRDefault="00195DA3">
      <w:pPr>
        <w:pStyle w:val="Heading1"/>
        <w:numPr>
          <w:ilvl w:val="1"/>
          <w:numId w:val="28"/>
        </w:numPr>
        <w:rPr>
          <w:ins w:id="136" w:author="Daniel Paley" w:date="2021-04-20T22:05:00Z"/>
          <w:rPrChange w:id="137" w:author="Daniel Paley" w:date="2021-04-20T22:21:00Z">
            <w:rPr>
              <w:ins w:id="138" w:author="Daniel Paley" w:date="2021-04-20T22:05:00Z"/>
              <w:rFonts w:ascii="Times New Roman" w:hAnsi="Times New Roman" w:cs="Times New Roman"/>
            </w:rPr>
          </w:rPrChange>
        </w:rPr>
      </w:pPr>
      <w:ins w:id="139" w:author="Daniel Paley" w:date="2021-04-20T21:58:00Z">
        <w:r w:rsidRPr="00111A89">
          <w:rPr>
            <w:rPrChange w:id="140" w:author="Daniel Paley" w:date="2021-04-20T22:21:00Z">
              <w:rPr>
                <w:rFonts w:ascii="Times New Roman" w:hAnsi="Times New Roman" w:cs="Times New Roman"/>
              </w:rPr>
            </w:rPrChange>
          </w:rPr>
          <w:t>Page 1: CM4 module</w:t>
        </w:r>
      </w:ins>
    </w:p>
    <w:p w14:paraId="6980C24E" w14:textId="5C3EE30B" w:rsidR="00195DA3" w:rsidRDefault="001E526E" w:rsidP="005370BE">
      <w:pPr>
        <w:rPr>
          <w:ins w:id="141" w:author="Daniel Paley" w:date="2021-05-24T15:43:00Z"/>
          <w:b/>
          <w:bCs/>
        </w:rPr>
        <w:pPrChange w:id="142" w:author="Daniel Paley" w:date="2021-05-24T21:02:00Z">
          <w:pPr>
            <w:pStyle w:val="Heading1"/>
            <w:ind w:left="645"/>
          </w:pPr>
        </w:pPrChange>
      </w:pPr>
      <w:ins w:id="143" w:author="Daniel Paley" w:date="2021-04-20T22:06:00Z">
        <w:r w:rsidRPr="00111A89">
          <w:rPr>
            <w:rPrChange w:id="144" w:author="Daniel Paley" w:date="2021-04-20T22:21:00Z">
              <w:rPr>
                <w:rFonts w:ascii="Times New Roman" w:hAnsi="Times New Roman" w:cs="Times New Roman"/>
              </w:rPr>
            </w:rPrChange>
          </w:rPr>
          <w:t xml:space="preserve">Contains connectors for CM4 module.  Also contains jumpers for eMMIC write enable, Bluetooth Enable, RT wake-up, and </w:t>
        </w:r>
      </w:ins>
      <w:ins w:id="145" w:author="Daniel Paley" w:date="2021-04-20T22:09:00Z">
        <w:r w:rsidRPr="00111A89">
          <w:rPr>
            <w:rPrChange w:id="146" w:author="Daniel Paley" w:date="2021-04-20T22:21:00Z">
              <w:rPr>
                <w:rFonts w:ascii="Times New Roman" w:hAnsi="Times New Roman" w:cs="Times New Roman"/>
              </w:rPr>
            </w:rPrChange>
          </w:rPr>
          <w:t>run_pg</w:t>
        </w:r>
      </w:ins>
    </w:p>
    <w:p w14:paraId="7399146E" w14:textId="34AE0ACC" w:rsidR="00B12BD2" w:rsidRDefault="00B12BD2" w:rsidP="00B12BD2">
      <w:pPr>
        <w:rPr>
          <w:ins w:id="147" w:author="Daniel Paley" w:date="2021-05-24T15:54:00Z"/>
        </w:rPr>
      </w:pPr>
      <w:ins w:id="148" w:author="Daniel Paley" w:date="2021-05-24T15:43:00Z">
        <w:r>
          <w:t>Pa</w:t>
        </w:r>
      </w:ins>
      <w:ins w:id="149" w:author="Daniel Paley" w:date="2021-05-24T15:44:00Z">
        <w:r>
          <w:t xml:space="preserve">ge one contains the Raspberry Pi Compute Module 4.  </w:t>
        </w:r>
      </w:ins>
      <w:ins w:id="150" w:author="Daniel Paley" w:date="2021-05-24T21:02:00Z">
        <w:r w:rsidR="005370BE">
          <w:t>Basically,</w:t>
        </w:r>
      </w:ins>
      <w:ins w:id="151" w:author="Daniel Paley" w:date="2021-05-24T15:44:00Z">
        <w:r>
          <w:t xml:space="preserve"> on the layout you’ll see the full outline of the module, but really all that matters is the placement of the two Hirose high density connectors.  Power is supplied to this </w:t>
        </w:r>
      </w:ins>
      <w:ins w:id="152" w:author="Daniel Paley" w:date="2021-05-24T15:45:00Z">
        <w:r>
          <w:t xml:space="preserve">module on the 5V Source from 5.  </w:t>
        </w:r>
      </w:ins>
      <w:ins w:id="153" w:author="Daniel Paley" w:date="2021-05-24T15:47:00Z">
        <w:r>
          <w:t>Pins 77, 79, 81,</w:t>
        </w:r>
      </w:ins>
      <w:ins w:id="154" w:author="Daniel Paley" w:date="2021-05-24T15:48:00Z">
        <w:r>
          <w:t xml:space="preserve"> 83, 85, 87 are the main power input pins (to the CM4).  </w:t>
        </w:r>
      </w:ins>
      <w:ins w:id="155" w:author="Daniel Paley" w:date="2021-05-24T15:49:00Z">
        <w:r>
          <w:t xml:space="preserve">Grounds are connected to pins 1, 2, 7, 8, 13, 14, 22, 23, 32, 33, 42, 43, </w:t>
        </w:r>
      </w:ins>
      <w:ins w:id="156" w:author="Daniel Paley" w:date="2021-05-24T15:50:00Z">
        <w:r>
          <w:t xml:space="preserve">52, 53, 59, 60, 65 66, 71, 74, 98, 107, 108, </w:t>
        </w:r>
      </w:ins>
      <w:ins w:id="157" w:author="Daniel Paley" w:date="2021-05-24T15:51:00Z">
        <w:r>
          <w:t>113, 114, 119, 120, 125, 126, 131, 132, 144, 150, 155, 156, 161, 162, 167, 168</w:t>
        </w:r>
      </w:ins>
      <w:ins w:id="158" w:author="Daniel Paley" w:date="2021-05-24T15:52:00Z">
        <w:r>
          <w:t>, 173, 174, 179, 180,185, 186, 191, 192</w:t>
        </w:r>
        <w:r w:rsidR="00791349">
          <w:t xml:space="preserve">, 197, 198.  Signals which are differential pairs have the </w:t>
        </w:r>
      </w:ins>
      <w:ins w:id="159" w:author="Daniel Paley" w:date="2021-05-24T15:53:00Z">
        <w:r w:rsidR="00791349">
          <w:t xml:space="preserve">suffix of “_N” or “_P”.  Signals for the USB, Ethernet, HDMI, and PCIe have </w:t>
        </w:r>
      </w:ins>
      <w:ins w:id="160" w:author="Daniel Paley" w:date="2021-05-24T15:54:00Z">
        <w:r w:rsidR="00791349">
          <w:t xml:space="preserve">differential pairs (which are impedance matched) for the data lines.  </w:t>
        </w:r>
      </w:ins>
    </w:p>
    <w:p w14:paraId="0012F645" w14:textId="727E6A6A" w:rsidR="00791349" w:rsidRDefault="00791349" w:rsidP="00B12BD2">
      <w:pPr>
        <w:rPr>
          <w:ins w:id="161" w:author="Daniel Paley" w:date="2021-05-24T15:54:00Z"/>
        </w:rPr>
      </w:pPr>
    </w:p>
    <w:p w14:paraId="76C54AEF" w14:textId="4E77158C" w:rsidR="00791349" w:rsidRDefault="00791349" w:rsidP="00B12BD2">
      <w:pPr>
        <w:rPr>
          <w:ins w:id="162" w:author="Daniel Paley" w:date="2021-05-24T15:55:00Z"/>
        </w:rPr>
      </w:pPr>
      <w:ins w:id="163" w:author="Daniel Paley" w:date="2021-05-24T15:54:00Z">
        <w:r>
          <w:t>Ethernet</w:t>
        </w:r>
      </w:ins>
      <w:ins w:id="164" w:author="Daniel Paley" w:date="2021-05-24T15:56:00Z">
        <w:r>
          <w:t xml:space="preserve"> and HDMI</w:t>
        </w:r>
      </w:ins>
      <w:ins w:id="165" w:author="Daniel Paley" w:date="2021-05-24T15:54:00Z">
        <w:r>
          <w:t xml:space="preserve"> </w:t>
        </w:r>
      </w:ins>
      <w:ins w:id="166" w:author="Daniel Paley" w:date="2021-05-24T15:56:00Z">
        <w:r>
          <w:t xml:space="preserve">both </w:t>
        </w:r>
      </w:ins>
      <w:ins w:id="167" w:author="Daniel Paley" w:date="2021-05-24T15:54:00Z">
        <w:r>
          <w:t>require an impedance of 100 ohms</w:t>
        </w:r>
      </w:ins>
      <w:ins w:id="168" w:author="Daniel Paley" w:date="2021-05-24T15:55:00Z">
        <w:r>
          <w:t>.  For this board this works out to a 0.127mm trace width</w:t>
        </w:r>
      </w:ins>
      <w:ins w:id="169" w:author="Daniel Paley" w:date="2021-05-24T16:00:00Z">
        <w:r>
          <w:t>.</w:t>
        </w:r>
      </w:ins>
    </w:p>
    <w:p w14:paraId="7F9A7E94" w14:textId="72E15EDD" w:rsidR="00791349" w:rsidRDefault="00791349" w:rsidP="00B12BD2">
      <w:pPr>
        <w:rPr>
          <w:ins w:id="170" w:author="Daniel Paley" w:date="2021-05-24T16:02:00Z"/>
        </w:rPr>
      </w:pPr>
      <w:ins w:id="171" w:author="Daniel Paley" w:date="2021-05-24T15:56:00Z">
        <w:r>
          <w:t xml:space="preserve">PCIe and </w:t>
        </w:r>
      </w:ins>
      <w:ins w:id="172" w:author="Daniel Paley" w:date="2021-05-24T15:55:00Z">
        <w:r>
          <w:t xml:space="preserve">USB </w:t>
        </w:r>
      </w:ins>
      <w:ins w:id="173" w:author="Daniel Paley" w:date="2021-05-24T15:56:00Z">
        <w:r>
          <w:t>b</w:t>
        </w:r>
      </w:ins>
      <w:ins w:id="174" w:author="Daniel Paley" w:date="2021-05-24T15:57:00Z">
        <w:r>
          <w:t xml:space="preserve">oth </w:t>
        </w:r>
      </w:ins>
      <w:ins w:id="175" w:author="Daniel Paley" w:date="2021-05-24T15:55:00Z">
        <w:r>
          <w:t>require an impedance of 90 ohms.  Fo</w:t>
        </w:r>
      </w:ins>
      <w:ins w:id="176" w:author="Daniel Paley" w:date="2021-05-24T15:56:00Z">
        <w:r>
          <w:t>r this board this works out to a value of 0.147mm trace width</w:t>
        </w:r>
      </w:ins>
      <w:ins w:id="177" w:author="Daniel Paley" w:date="2021-05-24T16:00:00Z">
        <w:r>
          <w:t>.</w:t>
        </w:r>
      </w:ins>
    </w:p>
    <w:p w14:paraId="4B014563" w14:textId="0ACFBF9C" w:rsidR="00791349" w:rsidRDefault="00791349" w:rsidP="00B12BD2">
      <w:pPr>
        <w:rPr>
          <w:ins w:id="178" w:author="Daniel Paley" w:date="2021-05-24T16:02:00Z"/>
        </w:rPr>
      </w:pPr>
    </w:p>
    <w:p w14:paraId="5EF67293" w14:textId="3F1DFBA1" w:rsidR="00791349" w:rsidRDefault="00791349" w:rsidP="00B12BD2">
      <w:pPr>
        <w:rPr>
          <w:ins w:id="179" w:author="Daniel Paley" w:date="2021-05-24T15:56:00Z"/>
        </w:rPr>
      </w:pPr>
      <w:ins w:id="180" w:author="Daniel Paley" w:date="2021-05-24T16:02:00Z">
        <w:r>
          <w:t xml:space="preserve">The module faces the back of the </w:t>
        </w:r>
        <w:r w:rsidR="00697E42">
          <w:t>board (layout) which does not present any issues</w:t>
        </w:r>
      </w:ins>
      <w:ins w:id="181" w:author="Daniel Paley" w:date="2021-05-24T16:03:00Z">
        <w:r w:rsidR="00697E42">
          <w:t xml:space="preserve">.  There are no antenna connections for this module.  Two </w:t>
        </w:r>
      </w:ins>
      <w:ins w:id="182" w:author="Daniel Paley" w:date="2021-05-24T21:02:00Z">
        <w:r w:rsidR="005370BE">
          <w:t>zero-ohm</w:t>
        </w:r>
      </w:ins>
      <w:ins w:id="183" w:author="Daniel Paley" w:date="2021-05-24T16:03:00Z">
        <w:r w:rsidR="00697E42">
          <w:t xml:space="preserve"> resistors are also on this page.  These disable both the </w:t>
        </w:r>
      </w:ins>
      <w:ins w:id="184" w:author="Daniel Paley" w:date="2021-05-24T16:04:00Z">
        <w:r w:rsidR="00697E42">
          <w:t xml:space="preserve">eMMIC memory (used for OS initialization) </w:t>
        </w:r>
        <w:proofErr w:type="gramStart"/>
        <w:r w:rsidR="00697E42">
          <w:t>and also</w:t>
        </w:r>
        <w:proofErr w:type="gramEnd"/>
        <w:r w:rsidR="00697E42">
          <w:t xml:space="preserve"> Bluetooth (which shouldn’t be necessary for this application).  </w:t>
        </w:r>
      </w:ins>
    </w:p>
    <w:p w14:paraId="7C19D227" w14:textId="498279F8" w:rsidR="00791349" w:rsidRDefault="00791349" w:rsidP="00B12BD2">
      <w:pPr>
        <w:rPr>
          <w:ins w:id="185" w:author="Daniel Paley" w:date="2021-05-24T16:00:00Z"/>
        </w:rPr>
      </w:pPr>
    </w:p>
    <w:p w14:paraId="2D8DFE54" w14:textId="77777777" w:rsidR="00791349" w:rsidRPr="00111A89" w:rsidRDefault="00791349">
      <w:pPr>
        <w:rPr>
          <w:ins w:id="186" w:author="Daniel Paley" w:date="2021-04-20T22:11:00Z"/>
          <w:rPrChange w:id="187" w:author="Daniel Paley" w:date="2021-04-20T22:21:00Z">
            <w:rPr>
              <w:ins w:id="188" w:author="Daniel Paley" w:date="2021-04-20T22:11:00Z"/>
              <w:rFonts w:ascii="Times New Roman" w:hAnsi="Times New Roman" w:cs="Times New Roman"/>
            </w:rPr>
          </w:rPrChange>
        </w:rPr>
        <w:pPrChange w:id="189" w:author="Daniel Paley" w:date="2021-05-24T15:43:00Z">
          <w:pPr>
            <w:pStyle w:val="Heading1"/>
            <w:ind w:left="645"/>
          </w:pPr>
        </w:pPrChange>
      </w:pPr>
    </w:p>
    <w:p w14:paraId="64352F86" w14:textId="1F225993" w:rsidR="001E526E" w:rsidRPr="00111A89" w:rsidRDefault="001E526E">
      <w:pPr>
        <w:pStyle w:val="Heading1"/>
        <w:ind w:left="645"/>
        <w:rPr>
          <w:ins w:id="190" w:author="Daniel Paley" w:date="2021-04-20T21:58:00Z"/>
          <w:rFonts w:ascii="Times New Roman" w:hAnsi="Times New Roman" w:cs="Times New Roman"/>
          <w:b w:val="0"/>
          <w:bCs w:val="0"/>
          <w:rPrChange w:id="191" w:author="Daniel Paley" w:date="2021-04-20T22:21:00Z">
            <w:rPr>
              <w:ins w:id="192" w:author="Daniel Paley" w:date="2021-04-20T21:58:00Z"/>
              <w:rFonts w:ascii="Times New Roman" w:hAnsi="Times New Roman" w:cs="Times New Roman"/>
            </w:rPr>
          </w:rPrChange>
        </w:rPr>
        <w:pPrChange w:id="193" w:author="Daniel Paley" w:date="2021-04-20T22:06:00Z">
          <w:pPr>
            <w:pStyle w:val="Heading1"/>
            <w:numPr>
              <w:ilvl w:val="1"/>
              <w:numId w:val="28"/>
            </w:numPr>
            <w:ind w:left="645" w:hanging="645"/>
          </w:pPr>
        </w:pPrChange>
      </w:pPr>
    </w:p>
    <w:p w14:paraId="1BFDAA79" w14:textId="7C5DD254" w:rsidR="00195DA3" w:rsidRPr="00111A89" w:rsidRDefault="00195DA3" w:rsidP="00195DA3">
      <w:pPr>
        <w:pStyle w:val="Heading1"/>
        <w:numPr>
          <w:ilvl w:val="1"/>
          <w:numId w:val="28"/>
        </w:numPr>
        <w:rPr>
          <w:ins w:id="194" w:author="Daniel Paley" w:date="2021-04-20T22:09:00Z"/>
          <w:rFonts w:ascii="Times New Roman" w:hAnsi="Times New Roman" w:cs="Times New Roman"/>
        </w:rPr>
      </w:pPr>
      <w:ins w:id="195" w:author="Daniel Paley" w:date="2021-04-20T21:58:00Z">
        <w:r w:rsidRPr="00111A89">
          <w:rPr>
            <w:rFonts w:ascii="Times New Roman" w:hAnsi="Times New Roman" w:cs="Times New Roman"/>
          </w:rPr>
          <w:t>Page 2: Ethernet connection #1</w:t>
        </w:r>
      </w:ins>
    </w:p>
    <w:p w14:paraId="365ACD9D" w14:textId="72149734" w:rsidR="001E526E" w:rsidRDefault="001E526E" w:rsidP="00D13539">
      <w:pPr>
        <w:rPr>
          <w:ins w:id="196" w:author="Daniel Paley" w:date="2021-05-24T16:15:00Z"/>
        </w:rPr>
      </w:pPr>
      <w:ins w:id="197" w:author="Daniel Paley" w:date="2021-04-20T22:09:00Z">
        <w:r w:rsidRPr="00111A89">
          <w:rPr>
            <w:rPrChange w:id="198" w:author="Daniel Paley" w:date="2021-04-20T22:21:00Z">
              <w:rPr>
                <w:rFonts w:ascii="Times New Roman" w:hAnsi="Times New Roman" w:cs="Times New Roman"/>
              </w:rPr>
            </w:rPrChange>
          </w:rPr>
          <w:t xml:space="preserve">Contains circuity for primary Ethernet port.  ESD protection is provided by </w:t>
        </w:r>
      </w:ins>
      <w:ins w:id="199" w:author="Daniel Paley" w:date="2021-04-20T22:11:00Z">
        <w:r w:rsidRPr="00111A89">
          <w:rPr>
            <w:rPrChange w:id="200" w:author="Daniel Paley" w:date="2021-04-20T22:21:00Z">
              <w:rPr>
                <w:rFonts w:ascii="Times New Roman" w:hAnsi="Times New Roman" w:cs="Times New Roman"/>
              </w:rPr>
            </w:rPrChange>
          </w:rPr>
          <w:t>TPD4EUSB30DQAR on all Ethernet data pins.  Header for some additional options.</w:t>
        </w:r>
      </w:ins>
    </w:p>
    <w:p w14:paraId="1AF98880" w14:textId="77777777" w:rsidR="00D13539" w:rsidRDefault="00D13539">
      <w:pPr>
        <w:rPr>
          <w:ins w:id="201" w:author="Daniel Paley" w:date="2021-05-24T16:06:00Z"/>
        </w:rPr>
        <w:pPrChange w:id="202" w:author="Daniel Paley" w:date="2021-05-24T16:15:00Z">
          <w:pPr>
            <w:pStyle w:val="Heading1"/>
            <w:ind w:left="645"/>
          </w:pPr>
        </w:pPrChange>
      </w:pPr>
    </w:p>
    <w:p w14:paraId="1FA9835E" w14:textId="6293570E" w:rsidR="00697E42" w:rsidRPr="00111A89" w:rsidRDefault="00697E42">
      <w:pPr>
        <w:rPr>
          <w:ins w:id="203" w:author="Daniel Paley" w:date="2021-04-20T22:11:00Z"/>
          <w:rPrChange w:id="204" w:author="Daniel Paley" w:date="2021-04-20T22:21:00Z">
            <w:rPr>
              <w:ins w:id="205" w:author="Daniel Paley" w:date="2021-04-20T22:11:00Z"/>
              <w:rFonts w:ascii="Times New Roman" w:hAnsi="Times New Roman" w:cs="Times New Roman"/>
            </w:rPr>
          </w:rPrChange>
        </w:rPr>
        <w:pPrChange w:id="206" w:author="Daniel Paley" w:date="2021-05-24T16:06:00Z">
          <w:pPr>
            <w:pStyle w:val="Heading1"/>
            <w:ind w:left="645"/>
          </w:pPr>
        </w:pPrChange>
      </w:pPr>
      <w:ins w:id="207" w:author="Daniel Paley" w:date="2021-05-24T16:06:00Z">
        <w:r>
          <w:t xml:space="preserve">Board layout of this section is from the CM4 module to the </w:t>
        </w:r>
      </w:ins>
      <w:ins w:id="208" w:author="Daniel Paley" w:date="2021-05-24T21:02:00Z">
        <w:r w:rsidR="005370BE">
          <w:t>topmost</w:t>
        </w:r>
      </w:ins>
      <w:ins w:id="209" w:author="Daniel Paley" w:date="2021-05-24T16:06:00Z">
        <w:r>
          <w:t xml:space="preserve"> Ethernet </w:t>
        </w:r>
      </w:ins>
      <w:ins w:id="210" w:author="Daniel Paley" w:date="2021-05-24T16:07:00Z">
        <w:r>
          <w:t xml:space="preserve">connector.  Both Ethernet connectors are </w:t>
        </w:r>
      </w:ins>
      <w:ins w:id="211" w:author="Daniel Paley" w:date="2021-05-24T16:08:00Z">
        <w:r>
          <w:t>from Bel Fuse Ince (L836</w:t>
        </w:r>
      </w:ins>
      <w:ins w:id="212" w:author="Daniel Paley" w:date="2021-05-24T16:09:00Z">
        <w:r>
          <w:t xml:space="preserve">-1J1T-43 1port 1000 Based-T capable).  They are supported by </w:t>
        </w:r>
      </w:ins>
      <w:ins w:id="213" w:author="Daniel Paley" w:date="2021-05-24T16:10:00Z">
        <w:r>
          <w:t xml:space="preserve">two TVS Diodes which again was used in the RPi carrier board.  </w:t>
        </w:r>
      </w:ins>
      <w:ins w:id="214" w:author="Daniel Paley" w:date="2021-05-24T16:11:00Z">
        <w:r>
          <w:t xml:space="preserve">These devices have been placed as close as possible to the connector to prevent spikes during connect/disconnect cycles.  </w:t>
        </w:r>
      </w:ins>
      <w:ins w:id="215" w:author="Daniel Paley" w:date="2021-05-24T16:12:00Z">
        <w:r>
          <w:t>All differential pairs are tuned to length of 141.55mm</w:t>
        </w:r>
        <w:r w:rsidR="00D13539">
          <w:t xml:space="preserve"> (+/- 0.009mm</w:t>
        </w:r>
      </w:ins>
      <w:ins w:id="216" w:author="Daniel Paley" w:date="2021-05-24T21:02:00Z">
        <w:r w:rsidR="005370BE">
          <w:t>) which</w:t>
        </w:r>
      </w:ins>
      <w:ins w:id="217" w:author="Daniel Paley" w:date="2021-05-24T16:12:00Z">
        <w:r w:rsidR="00D13539">
          <w:t xml:space="preserve"> is within </w:t>
        </w:r>
      </w:ins>
      <w:ins w:id="218" w:author="Daniel Paley" w:date="2021-05-24T16:13:00Z">
        <w:r w:rsidR="00D13539">
          <w:t xml:space="preserve">tolerance of the required </w:t>
        </w:r>
      </w:ins>
      <w:ins w:id="219" w:author="Daniel Paley" w:date="2021-05-24T16:14:00Z">
        <w:r w:rsidR="00D13539">
          <w:t>(better than) 0.15mm.  While matching between pairs is not critical, it has been done for these first boards.</w:t>
        </w:r>
      </w:ins>
      <w:ins w:id="220" w:author="Daniel Paley" w:date="2021-05-24T16:13:00Z">
        <w:r w:rsidR="00D13539">
          <w:t xml:space="preserve"> </w:t>
        </w:r>
      </w:ins>
    </w:p>
    <w:p w14:paraId="3413BDDE" w14:textId="77777777" w:rsidR="001E526E" w:rsidRPr="00111A89" w:rsidRDefault="001E526E">
      <w:pPr>
        <w:pStyle w:val="Heading1"/>
        <w:ind w:left="645"/>
        <w:rPr>
          <w:ins w:id="221" w:author="Daniel Paley" w:date="2021-04-20T21:58:00Z"/>
          <w:rFonts w:ascii="Times New Roman" w:hAnsi="Times New Roman" w:cs="Times New Roman"/>
          <w:b w:val="0"/>
          <w:bCs w:val="0"/>
          <w:rPrChange w:id="222" w:author="Daniel Paley" w:date="2021-04-20T22:21:00Z">
            <w:rPr>
              <w:ins w:id="223" w:author="Daniel Paley" w:date="2021-04-20T21:58:00Z"/>
              <w:rFonts w:ascii="Times New Roman" w:hAnsi="Times New Roman" w:cs="Times New Roman"/>
            </w:rPr>
          </w:rPrChange>
        </w:rPr>
        <w:pPrChange w:id="224" w:author="Daniel Paley" w:date="2021-04-20T22:09:00Z">
          <w:pPr>
            <w:pStyle w:val="Heading1"/>
            <w:numPr>
              <w:ilvl w:val="1"/>
              <w:numId w:val="28"/>
            </w:numPr>
            <w:ind w:left="645" w:hanging="645"/>
          </w:pPr>
        </w:pPrChange>
      </w:pPr>
    </w:p>
    <w:p w14:paraId="6DBD64A6" w14:textId="088B3DCA" w:rsidR="00195DA3" w:rsidRPr="00111A89" w:rsidRDefault="00195DA3" w:rsidP="00195DA3">
      <w:pPr>
        <w:pStyle w:val="Heading1"/>
        <w:numPr>
          <w:ilvl w:val="1"/>
          <w:numId w:val="28"/>
        </w:numPr>
        <w:rPr>
          <w:ins w:id="225" w:author="Daniel Paley" w:date="2021-04-20T21:58:00Z"/>
          <w:rFonts w:ascii="Times New Roman" w:hAnsi="Times New Roman" w:cs="Times New Roman"/>
        </w:rPr>
      </w:pPr>
      <w:ins w:id="226" w:author="Daniel Paley" w:date="2021-04-20T21:58:00Z">
        <w:r w:rsidRPr="00111A89">
          <w:rPr>
            <w:rFonts w:ascii="Times New Roman" w:hAnsi="Times New Roman" w:cs="Times New Roman"/>
          </w:rPr>
          <w:t>Header</w:t>
        </w:r>
      </w:ins>
      <w:ins w:id="227" w:author="Daniel Paley" w:date="2021-04-20T22:21:00Z">
        <w:r w:rsidR="00111A89" w:rsidRPr="00111A89">
          <w:rPr>
            <w:rFonts w:ascii="Times New Roman" w:hAnsi="Times New Roman" w:cs="Times New Roman"/>
            <w:rPrChange w:id="228" w:author="Daniel Paley" w:date="2021-04-20T22:22:00Z">
              <w:rPr>
                <w:rFonts w:ascii="Times New Roman" w:hAnsi="Times New Roman" w:cs="Times New Roman"/>
                <w:b w:val="0"/>
                <w:bCs w:val="0"/>
              </w:rPr>
            </w:rPrChange>
          </w:rPr>
          <w:t xml:space="preserve"> Page 3: Temporary HDMI and Raspberry Pi</w:t>
        </w:r>
      </w:ins>
    </w:p>
    <w:p w14:paraId="10BA4AE9" w14:textId="7F369A13" w:rsidR="00D13539" w:rsidRDefault="001E526E" w:rsidP="00D13539">
      <w:pPr>
        <w:rPr>
          <w:ins w:id="229" w:author="Daniel Paley" w:date="2021-05-24T16:15:00Z"/>
          <w:b/>
          <w:bCs/>
        </w:rPr>
      </w:pPr>
      <w:ins w:id="230" w:author="Daniel Paley" w:date="2021-04-20T22:12:00Z">
        <w:r w:rsidRPr="00111A89">
          <w:rPr>
            <w:rPrChange w:id="231" w:author="Daniel Paley" w:date="2021-04-20T22:21:00Z">
              <w:rPr>
                <w:rFonts w:ascii="Times New Roman" w:hAnsi="Times New Roman" w:cs="Times New Roman"/>
              </w:rPr>
            </w:rPrChange>
          </w:rPr>
          <w:t xml:space="preserve">Contains circuity for HDMI (dual port) </w:t>
        </w:r>
      </w:ins>
      <w:ins w:id="232" w:author="Daniel Paley" w:date="2021-05-24T21:02:00Z">
        <w:r w:rsidR="005370BE" w:rsidRPr="00111A89">
          <w:rPr>
            <w:rPrChange w:id="233" w:author="Daniel Paley" w:date="2021-04-20T22:21:00Z">
              <w:rPr/>
            </w:rPrChange>
          </w:rPr>
          <w:t>and</w:t>
        </w:r>
      </w:ins>
      <w:ins w:id="234" w:author="Daniel Paley" w:date="2021-04-20T22:12:00Z">
        <w:r w:rsidRPr="00111A89">
          <w:rPr>
            <w:rPrChange w:id="235" w:author="Daniel Paley" w:date="2021-04-20T22:21:00Z">
              <w:rPr>
                <w:rFonts w:ascii="Times New Roman" w:hAnsi="Times New Roman" w:cs="Times New Roman"/>
              </w:rPr>
            </w:rPrChange>
          </w:rPr>
          <w:t xml:space="preserve"> shows Pi header.  Sensors will be directly connected to the </w:t>
        </w:r>
      </w:ins>
      <w:ins w:id="236" w:author="Daniel Paley" w:date="2021-04-20T22:13:00Z">
        <w:r w:rsidRPr="00111A89">
          <w:rPr>
            <w:rPrChange w:id="237" w:author="Daniel Paley" w:date="2021-04-20T22:21:00Z">
              <w:rPr>
                <w:rFonts w:ascii="Times New Roman" w:hAnsi="Times New Roman" w:cs="Times New Roman"/>
              </w:rPr>
            </w:rPrChange>
          </w:rPr>
          <w:t>Pi Header pins TBD</w:t>
        </w:r>
      </w:ins>
      <w:ins w:id="238" w:author="Daniel Paley" w:date="2021-05-24T16:15:00Z">
        <w:r w:rsidR="00D13539">
          <w:rPr>
            <w:b/>
            <w:bCs/>
          </w:rPr>
          <w:t>.</w:t>
        </w:r>
      </w:ins>
    </w:p>
    <w:p w14:paraId="6CD20147" w14:textId="77777777" w:rsidR="00D13539" w:rsidRDefault="00D13539" w:rsidP="00D13539">
      <w:pPr>
        <w:rPr>
          <w:ins w:id="239" w:author="Daniel Paley" w:date="2021-05-24T16:15:00Z"/>
          <w:b/>
          <w:bCs/>
        </w:rPr>
      </w:pPr>
    </w:p>
    <w:p w14:paraId="4B8541C8" w14:textId="55932D21" w:rsidR="001E526E" w:rsidRPr="00111A89" w:rsidRDefault="00D13539">
      <w:pPr>
        <w:rPr>
          <w:ins w:id="240" w:author="Daniel Paley" w:date="2021-04-20T22:13:00Z"/>
          <w:rPrChange w:id="241" w:author="Daniel Paley" w:date="2021-04-20T22:21:00Z">
            <w:rPr>
              <w:ins w:id="242" w:author="Daniel Paley" w:date="2021-04-20T22:13:00Z"/>
              <w:rFonts w:ascii="Times New Roman" w:hAnsi="Times New Roman" w:cs="Times New Roman"/>
            </w:rPr>
          </w:rPrChange>
        </w:rPr>
        <w:pPrChange w:id="243" w:author="Daniel Paley" w:date="2021-05-24T16:15:00Z">
          <w:pPr>
            <w:pStyle w:val="Heading1"/>
            <w:ind w:left="645"/>
          </w:pPr>
        </w:pPrChange>
      </w:pPr>
      <w:ins w:id="244" w:author="Daniel Paley" w:date="2021-05-24T16:15:00Z">
        <w:r>
          <w:t xml:space="preserve">This page only contains the HDMI and HDMI power supply.  </w:t>
        </w:r>
      </w:ins>
      <w:ins w:id="245" w:author="Daniel Paley" w:date="2021-05-24T16:16:00Z">
        <w:r>
          <w:t>On the board layout, the connectors are located on the top between the USB on the go (otg) connector and the RPi module.  They are only used for initial debugging of the system and will not be included in the final product</w:t>
        </w:r>
      </w:ins>
      <w:ins w:id="246" w:author="Daniel Paley" w:date="2021-05-24T16:17:00Z">
        <w:r>
          <w:t xml:space="preserve">.  (i.e. easily removed and board space reclaimed).  This page also </w:t>
        </w:r>
      </w:ins>
      <w:ins w:id="247" w:author="Daniel Paley" w:date="2021-05-24T21:02:00Z">
        <w:r w:rsidR="005370BE">
          <w:t>holds</w:t>
        </w:r>
      </w:ins>
      <w:ins w:id="248" w:author="Daniel Paley" w:date="2021-05-24T16:17:00Z">
        <w:r>
          <w:t xml:space="preserve"> the RPi 40 pin connector, which on the layout is located at the middle back side of the board.  Stitching al</w:t>
        </w:r>
      </w:ins>
      <w:ins w:id="249" w:author="Daniel Paley" w:date="2021-05-24T16:18:00Z">
        <w:r>
          <w:t xml:space="preserve">l the required GPIO from the processor used both top and bottom traces.  This bus is power by the 5V supply.  The supply for the HDMI </w:t>
        </w:r>
      </w:ins>
      <w:ins w:id="250" w:author="Daniel Paley" w:date="2021-05-24T16:19:00Z">
        <w:r>
          <w:t xml:space="preserve">is a 5V supply via a MIC2025 regulator which </w:t>
        </w:r>
        <w:proofErr w:type="gramStart"/>
        <w:r>
          <w:t>is capable of supplying</w:t>
        </w:r>
        <w:proofErr w:type="gramEnd"/>
        <w:r>
          <w:t xml:space="preserve"> up to </w:t>
        </w:r>
      </w:ins>
      <w:ins w:id="251" w:author="Daniel Paley" w:date="2021-05-24T16:22:00Z">
        <w:r>
          <w:t xml:space="preserve">1.25A (short circuit) and a max of </w:t>
        </w:r>
        <w:r w:rsidR="00CA22E3">
          <w:t xml:space="preserve">.7A typical.  </w:t>
        </w:r>
      </w:ins>
      <w:ins w:id="252" w:author="Daniel Paley" w:date="2021-05-24T16:23:00Z">
        <w:r w:rsidR="00CA22E3">
          <w:t>Supply trace width was increased to deal with current draw.</w:t>
        </w:r>
      </w:ins>
      <w:ins w:id="253" w:author="Daniel Paley" w:date="2021-05-24T16:15:00Z">
        <w:r>
          <w:br/>
        </w:r>
      </w:ins>
    </w:p>
    <w:p w14:paraId="36788FF6" w14:textId="77777777" w:rsidR="001E526E" w:rsidRPr="00111A89" w:rsidRDefault="001E526E">
      <w:pPr>
        <w:pStyle w:val="Heading1"/>
        <w:ind w:left="645"/>
        <w:rPr>
          <w:ins w:id="254" w:author="Daniel Paley" w:date="2021-04-20T22:11:00Z"/>
          <w:rFonts w:ascii="Times New Roman" w:hAnsi="Times New Roman" w:cs="Times New Roman"/>
          <w:b w:val="0"/>
          <w:bCs w:val="0"/>
          <w:rPrChange w:id="255" w:author="Daniel Paley" w:date="2021-04-20T22:21:00Z">
            <w:rPr>
              <w:ins w:id="256" w:author="Daniel Paley" w:date="2021-04-20T22:11:00Z"/>
              <w:rFonts w:ascii="Times New Roman" w:hAnsi="Times New Roman" w:cs="Times New Roman"/>
            </w:rPr>
          </w:rPrChange>
        </w:rPr>
        <w:pPrChange w:id="257" w:author="Daniel Paley" w:date="2021-04-20T22:12:00Z">
          <w:pPr>
            <w:pStyle w:val="Heading1"/>
            <w:numPr>
              <w:ilvl w:val="1"/>
              <w:numId w:val="28"/>
            </w:numPr>
            <w:ind w:left="645" w:hanging="645"/>
          </w:pPr>
        </w:pPrChange>
      </w:pPr>
    </w:p>
    <w:p w14:paraId="1D7D2D4B" w14:textId="7467C1DD" w:rsidR="00195DA3" w:rsidRPr="00111A89" w:rsidRDefault="00195DA3" w:rsidP="00195DA3">
      <w:pPr>
        <w:pStyle w:val="Heading1"/>
        <w:numPr>
          <w:ilvl w:val="1"/>
          <w:numId w:val="28"/>
        </w:numPr>
        <w:rPr>
          <w:ins w:id="258" w:author="Daniel Paley" w:date="2021-04-20T21:59:00Z"/>
          <w:rFonts w:ascii="Times New Roman" w:hAnsi="Times New Roman" w:cs="Times New Roman"/>
        </w:rPr>
      </w:pPr>
      <w:ins w:id="259" w:author="Daniel Paley" w:date="2021-04-20T21:59:00Z">
        <w:r w:rsidRPr="00111A89">
          <w:rPr>
            <w:rFonts w:ascii="Times New Roman" w:hAnsi="Times New Roman" w:cs="Times New Roman"/>
          </w:rPr>
          <w:t>Page 4: PCIe connector</w:t>
        </w:r>
      </w:ins>
    </w:p>
    <w:p w14:paraId="00BC29B5" w14:textId="1DED8DAA" w:rsidR="001E526E" w:rsidRDefault="001E526E" w:rsidP="005370BE">
      <w:pPr>
        <w:rPr>
          <w:ins w:id="260" w:author="Daniel Paley" w:date="2021-05-24T16:24:00Z"/>
          <w:b/>
          <w:bCs/>
        </w:rPr>
        <w:pPrChange w:id="261" w:author="Daniel Paley" w:date="2021-05-24T21:02:00Z">
          <w:pPr>
            <w:pStyle w:val="Heading1"/>
            <w:ind w:left="645"/>
          </w:pPr>
        </w:pPrChange>
      </w:pPr>
      <w:ins w:id="262" w:author="Daniel Paley" w:date="2021-04-20T22:13:00Z">
        <w:r w:rsidRPr="00111A89">
          <w:rPr>
            <w:rPrChange w:id="263" w:author="Daniel Paley" w:date="2021-04-20T22:21:00Z">
              <w:rPr>
                <w:rFonts w:ascii="Times New Roman" w:hAnsi="Times New Roman" w:cs="Times New Roman"/>
              </w:rPr>
            </w:rPrChange>
          </w:rPr>
          <w:t>Connector for PCIe</w:t>
        </w:r>
      </w:ins>
    </w:p>
    <w:p w14:paraId="3D60706D" w14:textId="572E891A" w:rsidR="00CA22E3" w:rsidRPr="00111A89" w:rsidRDefault="00CA22E3">
      <w:pPr>
        <w:rPr>
          <w:ins w:id="264" w:author="Daniel Paley" w:date="2021-04-20T22:13:00Z"/>
          <w:rPrChange w:id="265" w:author="Daniel Paley" w:date="2021-04-20T22:21:00Z">
            <w:rPr>
              <w:ins w:id="266" w:author="Daniel Paley" w:date="2021-04-20T22:13:00Z"/>
              <w:rFonts w:ascii="Times New Roman" w:hAnsi="Times New Roman" w:cs="Times New Roman"/>
            </w:rPr>
          </w:rPrChange>
        </w:rPr>
        <w:pPrChange w:id="267" w:author="Daniel Paley" w:date="2021-05-24T16:24:00Z">
          <w:pPr>
            <w:pStyle w:val="Heading1"/>
            <w:ind w:left="645"/>
          </w:pPr>
        </w:pPrChange>
      </w:pPr>
      <w:ins w:id="268" w:author="Daniel Paley" w:date="2021-05-24T16:24:00Z">
        <w:r>
          <w:t>Taken directly from the RPi carrier board.  This connector si</w:t>
        </w:r>
      </w:ins>
      <w:ins w:id="269" w:author="Daniel Paley" w:date="2021-05-24T16:25:00Z">
        <w:r>
          <w:t xml:space="preserve">ts under the CM4 module.  Use of this expansion bus will require either a cable or a </w:t>
        </w:r>
      </w:ins>
      <w:ins w:id="270" w:author="Daniel Paley" w:date="2021-05-24T16:43:00Z">
        <w:r w:rsidR="00DA641A">
          <w:t>90-degree</w:t>
        </w:r>
      </w:ins>
      <w:ins w:id="271" w:author="Daniel Paley" w:date="2021-05-24T16:25:00Z">
        <w:r>
          <w:t xml:space="preserve"> card edge to take into consideration the enclosure height.</w:t>
        </w:r>
      </w:ins>
    </w:p>
    <w:p w14:paraId="57EE6B19" w14:textId="77777777" w:rsidR="001E526E" w:rsidRPr="00111A89" w:rsidRDefault="001E526E">
      <w:pPr>
        <w:pStyle w:val="Heading1"/>
        <w:ind w:left="645"/>
        <w:rPr>
          <w:ins w:id="272" w:author="Daniel Paley" w:date="2021-04-20T22:11:00Z"/>
          <w:rFonts w:ascii="Times New Roman" w:hAnsi="Times New Roman" w:cs="Times New Roman"/>
          <w:b w:val="0"/>
          <w:bCs w:val="0"/>
          <w:rPrChange w:id="273" w:author="Daniel Paley" w:date="2021-04-20T22:21:00Z">
            <w:rPr>
              <w:ins w:id="274" w:author="Daniel Paley" w:date="2021-04-20T22:11:00Z"/>
              <w:rFonts w:ascii="Times New Roman" w:hAnsi="Times New Roman" w:cs="Times New Roman"/>
            </w:rPr>
          </w:rPrChange>
        </w:rPr>
        <w:pPrChange w:id="275" w:author="Daniel Paley" w:date="2021-04-20T22:12:00Z">
          <w:pPr>
            <w:pStyle w:val="Heading1"/>
            <w:numPr>
              <w:ilvl w:val="1"/>
              <w:numId w:val="28"/>
            </w:numPr>
            <w:ind w:left="645" w:hanging="645"/>
          </w:pPr>
        </w:pPrChange>
      </w:pPr>
    </w:p>
    <w:p w14:paraId="34A92AF3" w14:textId="5239714B" w:rsidR="00195DA3" w:rsidRPr="00111A89" w:rsidRDefault="00195DA3" w:rsidP="00195DA3">
      <w:pPr>
        <w:pStyle w:val="Heading1"/>
        <w:numPr>
          <w:ilvl w:val="1"/>
          <w:numId w:val="28"/>
        </w:numPr>
        <w:rPr>
          <w:ins w:id="276" w:author="Daniel Paley" w:date="2021-04-20T22:00:00Z"/>
          <w:rFonts w:ascii="Times New Roman" w:hAnsi="Times New Roman" w:cs="Times New Roman"/>
        </w:rPr>
      </w:pPr>
      <w:ins w:id="277" w:author="Daniel Paley" w:date="2021-04-20T21:59:00Z">
        <w:r w:rsidRPr="00111A89">
          <w:rPr>
            <w:rFonts w:ascii="Times New Roman" w:hAnsi="Times New Roman" w:cs="Times New Roman"/>
          </w:rPr>
          <w:t>Page 5: Power Regulation 1, 3V3, 5V</w:t>
        </w:r>
      </w:ins>
      <w:ins w:id="278" w:author="Daniel Paley" w:date="2021-04-20T22:05:00Z">
        <w:r w:rsidRPr="00111A89">
          <w:rPr>
            <w:rFonts w:ascii="Times New Roman" w:hAnsi="Times New Roman" w:cs="Times New Roman"/>
          </w:rPr>
          <w:t>, watchdog reset</w:t>
        </w:r>
      </w:ins>
    </w:p>
    <w:p w14:paraId="793C25F2" w14:textId="5C170D73" w:rsidR="001E526E" w:rsidRPr="00111A89" w:rsidRDefault="001E526E" w:rsidP="005370BE">
      <w:pPr>
        <w:rPr>
          <w:ins w:id="279" w:author="Daniel Paley" w:date="2021-04-20T22:14:00Z"/>
          <w:rPrChange w:id="280" w:author="Daniel Paley" w:date="2021-04-20T22:21:00Z">
            <w:rPr>
              <w:ins w:id="281" w:author="Daniel Paley" w:date="2021-04-20T22:14:00Z"/>
              <w:rFonts w:ascii="Times New Roman" w:hAnsi="Times New Roman" w:cs="Times New Roman"/>
            </w:rPr>
          </w:rPrChange>
        </w:rPr>
        <w:pPrChange w:id="282" w:author="Daniel Paley" w:date="2021-05-24T21:02:00Z">
          <w:pPr>
            <w:pStyle w:val="Heading1"/>
            <w:ind w:left="645"/>
          </w:pPr>
        </w:pPrChange>
      </w:pPr>
      <w:ins w:id="283" w:author="Daniel Paley" w:date="2021-04-20T22:13:00Z">
        <w:r w:rsidRPr="00111A89">
          <w:rPr>
            <w:rPrChange w:id="284" w:author="Daniel Paley" w:date="2021-04-20T22:21:00Z">
              <w:rPr>
                <w:rFonts w:ascii="Times New Roman" w:hAnsi="Times New Roman" w:cs="Times New Roman"/>
              </w:rPr>
            </w:rPrChange>
          </w:rPr>
          <w:t xml:space="preserve">Internal power regulation.  From 12V to 3.3V, 5V, </w:t>
        </w:r>
      </w:ins>
      <w:ins w:id="285" w:author="Daniel Paley" w:date="2021-04-20T22:14:00Z">
        <w:r w:rsidRPr="00111A89">
          <w:rPr>
            <w:rPrChange w:id="286" w:author="Daniel Paley" w:date="2021-04-20T22:21:00Z">
              <w:rPr>
                <w:rFonts w:ascii="Times New Roman" w:hAnsi="Times New Roman" w:cs="Times New Roman"/>
              </w:rPr>
            </w:rPrChange>
          </w:rPr>
          <w:t>VBUS (usb power)</w:t>
        </w:r>
      </w:ins>
    </w:p>
    <w:p w14:paraId="7B6BE398" w14:textId="4E42DAA6" w:rsidR="001E526E" w:rsidRDefault="001E526E" w:rsidP="005370BE">
      <w:pPr>
        <w:rPr>
          <w:ins w:id="287" w:author="Daniel Paley" w:date="2021-05-24T16:26:00Z"/>
          <w:b/>
          <w:bCs/>
        </w:rPr>
        <w:pPrChange w:id="288" w:author="Daniel Paley" w:date="2021-05-24T21:02:00Z">
          <w:pPr>
            <w:pStyle w:val="Heading1"/>
            <w:ind w:left="645"/>
          </w:pPr>
        </w:pPrChange>
      </w:pPr>
      <w:ins w:id="289" w:author="Daniel Paley" w:date="2021-04-20T22:14:00Z">
        <w:r w:rsidRPr="00111A89">
          <w:rPr>
            <w:rPrChange w:id="290" w:author="Daniel Paley" w:date="2021-04-20T22:21:00Z">
              <w:rPr>
                <w:rFonts w:ascii="Times New Roman" w:hAnsi="Times New Roman" w:cs="Times New Roman"/>
              </w:rPr>
            </w:rPrChange>
          </w:rPr>
          <w:t xml:space="preserve">Also contains power </w:t>
        </w:r>
      </w:ins>
      <w:ins w:id="291" w:author="Daniel Paley" w:date="2021-04-20T22:15:00Z">
        <w:r w:rsidRPr="00111A89">
          <w:rPr>
            <w:rPrChange w:id="292" w:author="Daniel Paley" w:date="2021-04-20T22:21:00Z">
              <w:rPr>
                <w:rFonts w:ascii="Times New Roman" w:hAnsi="Times New Roman" w:cs="Times New Roman"/>
              </w:rPr>
            </w:rPrChange>
          </w:rPr>
          <w:t xml:space="preserve">watchdog </w:t>
        </w:r>
      </w:ins>
    </w:p>
    <w:p w14:paraId="3ABD28A9" w14:textId="7349A9C6" w:rsidR="00C47C55" w:rsidRDefault="00CA22E3" w:rsidP="00CA22E3">
      <w:pPr>
        <w:rPr>
          <w:ins w:id="293" w:author="Daniel Paley" w:date="2021-05-24T16:35:00Z"/>
        </w:rPr>
      </w:pPr>
      <w:ins w:id="294" w:author="Daniel Paley" w:date="2021-05-24T16:26:00Z">
        <w:r>
          <w:t xml:space="preserve">Two external power connectors face the front end of the board.  </w:t>
        </w:r>
      </w:ins>
      <w:ins w:id="295" w:author="Daniel Paley" w:date="2021-05-24T16:43:00Z">
        <w:r w:rsidR="00DA641A">
          <w:t>Both</w:t>
        </w:r>
      </w:ins>
      <w:ins w:id="296" w:author="Daniel Paley" w:date="2021-05-24T16:26:00Z">
        <w:r>
          <w:t xml:space="preserve"> are threaded </w:t>
        </w:r>
      </w:ins>
      <w:ins w:id="297" w:author="Daniel Paley" w:date="2021-05-24T16:28:00Z">
        <w:r>
          <w:t>barrel jacks (2.5x5.5mm).  One</w:t>
        </w:r>
      </w:ins>
      <w:ins w:id="298" w:author="Daniel Paley" w:date="2021-05-24T16:29:00Z">
        <w:r>
          <w:t xml:space="preserve"> connector is used to source the external 24V DC supply (lower connector) and the upper connector is used to supply 12V DC to the system.  These both run to a jumper </w:t>
        </w:r>
      </w:ins>
      <w:ins w:id="299" w:author="Daniel Paley" w:date="2021-05-24T16:30:00Z">
        <w:r>
          <w:t>where a jumper selects between the two potential input sources.  In production the dual inputs will be reduced to one and the jumper removed.</w:t>
        </w:r>
      </w:ins>
      <w:ins w:id="300" w:author="Daniel Paley" w:date="2021-05-24T16:31:00Z">
        <w:r>
          <w:t xml:space="preserve">  Input source power traces use a larger “pour” polygon, thus increasing surface area for these high draw current sources.  </w:t>
        </w:r>
      </w:ins>
      <w:ins w:id="301" w:author="Daniel Paley" w:date="2021-05-24T16:43:00Z">
        <w:r w:rsidR="00DA641A">
          <w:t>These two sources</w:t>
        </w:r>
      </w:ins>
      <w:ins w:id="302" w:author="Daniel Paley" w:date="2021-05-24T16:32:00Z">
        <w:r>
          <w:t xml:space="preserve"> currently run to a single 12V output regulator and use a Ferrite Bead to filter any potential line noise </w:t>
        </w:r>
        <w:r w:rsidR="00C47C55">
          <w:t>before splitting off the power to both a 3VDC and a 5V</w:t>
        </w:r>
      </w:ins>
      <w:ins w:id="303" w:author="Daniel Paley" w:date="2021-05-24T16:33:00Z">
        <w:r w:rsidR="00C47C55">
          <w:t xml:space="preserve">DC regulator.  Both take a 12V input and product either the 3V or 5V output (both at 3A max).  There is sufficient filtering based on multiple </w:t>
        </w:r>
      </w:ins>
      <w:ins w:id="304" w:author="Daniel Paley" w:date="2021-05-24T16:34:00Z">
        <w:r w:rsidR="00C47C55">
          <w:t xml:space="preserve">22uF </w:t>
        </w:r>
        <w:proofErr w:type="gramStart"/>
        <w:r w:rsidR="00C47C55">
          <w:t>cap’s</w:t>
        </w:r>
        <w:proofErr w:type="gramEnd"/>
        <w:r w:rsidR="00C47C55">
          <w:t xml:space="preserve"> on the output lines.  It should not be necessary to use multiple </w:t>
        </w:r>
      </w:ins>
      <w:ins w:id="305" w:author="Daniel Paley" w:date="2021-05-24T16:35:00Z">
        <w:r w:rsidR="00C47C55">
          <w:t xml:space="preserve">capacitor values (using modern SMD devices).  </w:t>
        </w:r>
      </w:ins>
    </w:p>
    <w:p w14:paraId="40B144D4" w14:textId="77777777" w:rsidR="00C47C55" w:rsidRDefault="00C47C55" w:rsidP="00CA22E3">
      <w:pPr>
        <w:rPr>
          <w:ins w:id="306" w:author="Daniel Paley" w:date="2021-05-24T16:35:00Z"/>
        </w:rPr>
      </w:pPr>
    </w:p>
    <w:p w14:paraId="75CADE47" w14:textId="3C6FED22" w:rsidR="00CA22E3" w:rsidRDefault="00C47C55" w:rsidP="00CA22E3">
      <w:pPr>
        <w:rPr>
          <w:ins w:id="307" w:author="Daniel Paley" w:date="2021-05-24T17:22:00Z"/>
        </w:rPr>
      </w:pPr>
      <w:ins w:id="308" w:author="Daniel Paley" w:date="2021-05-24T16:35:00Z">
        <w:r>
          <w:t xml:space="preserve">Thermal planning for placement of these regulators </w:t>
        </w:r>
      </w:ins>
      <w:ins w:id="309" w:author="Daniel Paley" w:date="2021-05-24T16:36:00Z">
        <w:r>
          <w:t xml:space="preserve">was observed.  The largest heat source in the Edge Device / Optical Module is the Optical light source.  From discussions this heat source will </w:t>
        </w:r>
      </w:ins>
      <w:ins w:id="310" w:author="Daniel Paley" w:date="2021-05-24T16:43:00Z">
        <w:r w:rsidR="00DA641A">
          <w:t>be in</w:t>
        </w:r>
      </w:ins>
      <w:ins w:id="311" w:author="Daniel Paley" w:date="2021-05-24T16:36:00Z">
        <w:r>
          <w:t xml:space="preserve"> the top half of the </w:t>
        </w:r>
      </w:ins>
      <w:ins w:id="312" w:author="Daniel Paley" w:date="2021-05-24T16:43:00Z">
        <w:r w:rsidR="00DA641A">
          <w:t>board,</w:t>
        </w:r>
      </w:ins>
      <w:ins w:id="313" w:author="Daniel Paley" w:date="2021-05-24T16:36:00Z">
        <w:r>
          <w:t xml:space="preserve"> so care was </w:t>
        </w:r>
      </w:ins>
      <w:ins w:id="314" w:author="Daniel Paley" w:date="2021-05-24T16:37:00Z">
        <w:r>
          <w:t>taken to move all heat producing power regulation to the lower half of the system.  All power regulators are also spread out so as not to create a localized hot spot.  The more heat generat</w:t>
        </w:r>
      </w:ins>
      <w:ins w:id="315" w:author="Daniel Paley" w:date="2021-05-24T16:38:00Z">
        <w:r>
          <w:t xml:space="preserve">ion will come from the initial </w:t>
        </w:r>
        <w:r>
          <w:lastRenderedPageBreak/>
          <w:t xml:space="preserve">two regulators (12V and 24V to 12V_unregulated).  These have been moved to the lower section of the board (out of the way of all other circuity).  </w:t>
        </w:r>
      </w:ins>
    </w:p>
    <w:p w14:paraId="2CE91768" w14:textId="0533B365" w:rsidR="007877F6" w:rsidRDefault="007877F6" w:rsidP="00CA22E3">
      <w:pPr>
        <w:rPr>
          <w:ins w:id="316" w:author="Daniel Paley" w:date="2021-05-24T17:22:00Z"/>
        </w:rPr>
      </w:pPr>
    </w:p>
    <w:p w14:paraId="2B75EF87" w14:textId="16F08856" w:rsidR="007877F6" w:rsidRDefault="007877F6" w:rsidP="00CA22E3">
      <w:pPr>
        <w:rPr>
          <w:ins w:id="317" w:author="Daniel Paley" w:date="2021-05-24T17:25:00Z"/>
        </w:rPr>
      </w:pPr>
      <w:ins w:id="318" w:author="Daniel Paley" w:date="2021-05-24T17:22:00Z">
        <w:r>
          <w:t xml:space="preserve">The reset watchdog also is on this page.  Located at the bottom of the board (next to the battery holder).  </w:t>
        </w:r>
      </w:ins>
      <w:ins w:id="319" w:author="Daniel Paley" w:date="2021-05-24T17:23:00Z">
        <w:r>
          <w:t>It’s next to J19 which is the 3x3 jumper block.  The jumper block allows the modification of timing (how much time can elapse before the reset line is pul</w:t>
        </w:r>
      </w:ins>
      <w:ins w:id="320" w:author="Daniel Paley" w:date="2021-05-24T17:24:00Z">
        <w:r>
          <w:t>led active.  I’ve also added a jumper to select between the CM4 module reset and an LED on the front panel (for debug).  This will be removed for production.  Ability to disable the watchdog will aid in debugging (without having the system reset</w:t>
        </w:r>
      </w:ins>
      <w:ins w:id="321" w:author="Daniel Paley" w:date="2021-05-24T17:25:00Z">
        <w:r>
          <w:t xml:space="preserve">).  </w:t>
        </w:r>
      </w:ins>
    </w:p>
    <w:p w14:paraId="24AAFBDF" w14:textId="4E8D6F6E" w:rsidR="007877F6" w:rsidRDefault="007877F6" w:rsidP="00CA22E3">
      <w:pPr>
        <w:rPr>
          <w:ins w:id="322" w:author="Daniel Paley" w:date="2021-05-24T17:25:00Z"/>
        </w:rPr>
      </w:pPr>
    </w:p>
    <w:p w14:paraId="22F8AB80" w14:textId="1F4F501E" w:rsidR="007877F6" w:rsidRPr="00111A89" w:rsidRDefault="004A4BCA">
      <w:pPr>
        <w:rPr>
          <w:ins w:id="323" w:author="Daniel Paley" w:date="2021-04-20T22:15:00Z"/>
          <w:rPrChange w:id="324" w:author="Daniel Paley" w:date="2021-04-20T22:21:00Z">
            <w:rPr>
              <w:ins w:id="325" w:author="Daniel Paley" w:date="2021-04-20T22:15:00Z"/>
              <w:rFonts w:ascii="Times New Roman" w:hAnsi="Times New Roman" w:cs="Times New Roman"/>
            </w:rPr>
          </w:rPrChange>
        </w:rPr>
        <w:pPrChange w:id="326" w:author="Daniel Paley" w:date="2021-05-24T16:26:00Z">
          <w:pPr>
            <w:pStyle w:val="Heading1"/>
            <w:ind w:left="645"/>
          </w:pPr>
        </w:pPrChange>
      </w:pPr>
      <w:ins w:id="327" w:author="Daniel Paley" w:date="2021-05-24T17:33:00Z">
        <w:r>
          <w:t>Finally,</w:t>
        </w:r>
      </w:ins>
      <w:ins w:id="328" w:author="Daniel Paley" w:date="2021-05-24T17:25:00Z">
        <w:r w:rsidR="007877F6">
          <w:t xml:space="preserve"> the VBUS 5V power source is also located on this page</w:t>
        </w:r>
      </w:ins>
      <w:ins w:id="329" w:author="Daniel Paley" w:date="2021-05-24T17:26:00Z">
        <w:r w:rsidR="007877F6">
          <w:t xml:space="preserve">.  This is the USB connector power (USB 2.0 Type A connectors).  It is controlled by </w:t>
        </w:r>
      </w:ins>
      <w:ins w:id="330" w:author="Daniel Paley" w:date="2021-05-24T17:27:00Z">
        <w:r w:rsidR="007877F6">
          <w:t>the USB controller which can enable or disable external USB power.</w:t>
        </w:r>
      </w:ins>
      <w:ins w:id="331" w:author="Daniel Paley" w:date="2021-05-24T17:28:00Z">
        <w:r w:rsidR="007877F6">
          <w:t xml:space="preserve">  Power busses are not separated (no requirement).  This power regulator is located near the </w:t>
        </w:r>
        <w:r w:rsidR="007877F6" w:rsidRPr="004A4BCA">
          <w:rPr>
            <w:lang w:val="en-US"/>
            <w:rPrChange w:id="332" w:author="Daniel Paley" w:date="2021-05-24T17:33:00Z">
              <w:rPr/>
            </w:rPrChange>
          </w:rPr>
          <w:t>center</w:t>
        </w:r>
        <w:r w:rsidR="007877F6">
          <w:t xml:space="preserve"> of the board</w:t>
        </w:r>
      </w:ins>
      <w:ins w:id="333" w:author="Daniel Paley" w:date="2021-05-24T17:29:00Z">
        <w:r w:rsidR="007877F6">
          <w:t>.</w:t>
        </w:r>
      </w:ins>
    </w:p>
    <w:p w14:paraId="0F5C966C" w14:textId="77777777" w:rsidR="001E526E" w:rsidRPr="00111A89" w:rsidRDefault="001E526E">
      <w:pPr>
        <w:pStyle w:val="Heading1"/>
        <w:ind w:left="645"/>
        <w:rPr>
          <w:ins w:id="334" w:author="Daniel Paley" w:date="2021-04-20T22:11:00Z"/>
          <w:rFonts w:ascii="Times New Roman" w:hAnsi="Times New Roman" w:cs="Times New Roman"/>
          <w:b w:val="0"/>
          <w:bCs w:val="0"/>
          <w:rPrChange w:id="335" w:author="Daniel Paley" w:date="2021-04-20T22:21:00Z">
            <w:rPr>
              <w:ins w:id="336" w:author="Daniel Paley" w:date="2021-04-20T22:11:00Z"/>
              <w:rFonts w:ascii="Times New Roman" w:hAnsi="Times New Roman" w:cs="Times New Roman"/>
            </w:rPr>
          </w:rPrChange>
        </w:rPr>
        <w:pPrChange w:id="337" w:author="Daniel Paley" w:date="2021-04-20T22:12:00Z">
          <w:pPr>
            <w:pStyle w:val="Heading1"/>
            <w:numPr>
              <w:ilvl w:val="1"/>
              <w:numId w:val="28"/>
            </w:numPr>
            <w:ind w:left="645" w:hanging="645"/>
          </w:pPr>
        </w:pPrChange>
      </w:pPr>
    </w:p>
    <w:p w14:paraId="321F2F70" w14:textId="4D98C7F7" w:rsidR="00195DA3" w:rsidRPr="00111A89" w:rsidRDefault="00195DA3" w:rsidP="00195DA3">
      <w:pPr>
        <w:pStyle w:val="Heading1"/>
        <w:numPr>
          <w:ilvl w:val="1"/>
          <w:numId w:val="28"/>
        </w:numPr>
        <w:rPr>
          <w:ins w:id="338" w:author="Daniel Paley" w:date="2021-04-20T22:00:00Z"/>
          <w:rFonts w:ascii="Times New Roman" w:hAnsi="Times New Roman" w:cs="Times New Roman"/>
        </w:rPr>
      </w:pPr>
      <w:ins w:id="339" w:author="Daniel Paley" w:date="2021-04-20T22:00:00Z">
        <w:r w:rsidRPr="00111A89">
          <w:rPr>
            <w:rFonts w:ascii="Times New Roman" w:hAnsi="Times New Roman" w:cs="Times New Roman"/>
          </w:rPr>
          <w:t>Page 6: Real Time clock and wake circuit</w:t>
        </w:r>
      </w:ins>
    </w:p>
    <w:p w14:paraId="7D09838B" w14:textId="40C15688" w:rsidR="001E526E" w:rsidRDefault="001E526E">
      <w:pPr>
        <w:rPr>
          <w:ins w:id="340" w:author="Daniel Paley" w:date="2021-05-24T17:33:00Z"/>
        </w:rPr>
      </w:pPr>
      <w:ins w:id="341" w:author="Daniel Paley" w:date="2021-04-20T22:15:00Z">
        <w:r w:rsidRPr="00111A89">
          <w:rPr>
            <w:rPrChange w:id="342" w:author="Daniel Paley" w:date="2021-04-20T22:21:00Z">
              <w:rPr>
                <w:rFonts w:ascii="Times New Roman" w:hAnsi="Times New Roman" w:cs="Times New Roman"/>
                <w:b/>
                <w:bCs/>
                <w:sz w:val="28"/>
                <w:szCs w:val="28"/>
              </w:rPr>
            </w:rPrChange>
          </w:rPr>
          <w:t>Real Time clock and wake up circuit.  Also had indicator LED’s</w:t>
        </w:r>
      </w:ins>
    </w:p>
    <w:p w14:paraId="54216BC2" w14:textId="5D4731A9" w:rsidR="004A4BCA" w:rsidRPr="00111A89" w:rsidRDefault="004A4BCA">
      <w:pPr>
        <w:rPr>
          <w:ins w:id="343" w:author="Daniel Paley" w:date="2021-04-20T22:15:00Z"/>
          <w:rPrChange w:id="344" w:author="Daniel Paley" w:date="2021-04-20T22:21:00Z">
            <w:rPr>
              <w:ins w:id="345" w:author="Daniel Paley" w:date="2021-04-20T22:15:00Z"/>
              <w:rFonts w:ascii="Times New Roman" w:hAnsi="Times New Roman" w:cs="Times New Roman"/>
            </w:rPr>
          </w:rPrChange>
        </w:rPr>
        <w:pPrChange w:id="346" w:author="Daniel Paley" w:date="2021-05-24T17:29:00Z">
          <w:pPr>
            <w:pStyle w:val="Heading1"/>
            <w:ind w:left="645"/>
          </w:pPr>
        </w:pPrChange>
      </w:pPr>
      <w:ins w:id="347" w:author="Daniel Paley" w:date="2021-05-24T17:34:00Z">
        <w:r>
          <w:t xml:space="preserve">As </w:t>
        </w:r>
      </w:ins>
      <w:ins w:id="348" w:author="Daniel Paley" w:date="2021-05-24T17:38:00Z">
        <w:r w:rsidR="00AF2C4B">
          <w:t>this is</w:t>
        </w:r>
      </w:ins>
      <w:ins w:id="349" w:author="Daniel Paley" w:date="2021-05-24T17:34:00Z">
        <w:r>
          <w:t xml:space="preserve"> not a critical route, this component has been placed in the lower half near the back of the board, </w:t>
        </w:r>
      </w:ins>
      <w:ins w:id="350" w:author="Daniel Paley" w:date="2021-05-24T17:35:00Z">
        <w:r>
          <w:t xml:space="preserve">next to the 3V battery holder.  It connects to the SDA/SCL lines and can generate an interrupt when the processor is put into a sleep or standby mode.  </w:t>
        </w:r>
      </w:ins>
      <w:ins w:id="351" w:author="Daniel Paley" w:date="2021-05-24T17:39:00Z">
        <w:r w:rsidR="00AF2C4B">
          <w:t>Also,</w:t>
        </w:r>
      </w:ins>
      <w:ins w:id="352" w:author="Daniel Paley" w:date="2021-05-24T17:36:00Z">
        <w:r>
          <w:t xml:space="preserve"> on this page at two LED’s one which shows power to this board (3V) and the other which shows that the Processor is active.  Both use a </w:t>
        </w:r>
      </w:ins>
      <w:ins w:id="353" w:author="Daniel Paley" w:date="2021-05-24T17:39:00Z">
        <w:r w:rsidR="00AF2C4B">
          <w:t>470-ohm</w:t>
        </w:r>
      </w:ins>
      <w:ins w:id="354" w:author="Daniel Paley" w:date="2021-05-24T17:37:00Z">
        <w:r>
          <w:t xml:space="preserve"> resistor to limit current draw.  There is also an LED for the Optical module power (5V).  All three of these LEDS are located on the front panel between the USB connector and the Optical Mod</w:t>
        </w:r>
      </w:ins>
      <w:ins w:id="355" w:author="Daniel Paley" w:date="2021-05-24T17:38:00Z">
        <w:r>
          <w:t>ule 5V output.</w:t>
        </w:r>
      </w:ins>
    </w:p>
    <w:p w14:paraId="19E95F0E" w14:textId="77777777" w:rsidR="001E526E" w:rsidRPr="00111A89" w:rsidRDefault="001E526E">
      <w:pPr>
        <w:pStyle w:val="Heading1"/>
        <w:ind w:left="645"/>
        <w:rPr>
          <w:ins w:id="356" w:author="Daniel Paley" w:date="2021-04-20T22:11:00Z"/>
          <w:rFonts w:ascii="Times New Roman" w:hAnsi="Times New Roman" w:cs="Times New Roman"/>
          <w:b w:val="0"/>
          <w:bCs w:val="0"/>
          <w:rPrChange w:id="357" w:author="Daniel Paley" w:date="2021-04-20T22:21:00Z">
            <w:rPr>
              <w:ins w:id="358" w:author="Daniel Paley" w:date="2021-04-20T22:11:00Z"/>
              <w:rFonts w:ascii="Times New Roman" w:hAnsi="Times New Roman" w:cs="Times New Roman"/>
            </w:rPr>
          </w:rPrChange>
        </w:rPr>
        <w:pPrChange w:id="359" w:author="Daniel Paley" w:date="2021-04-20T22:12:00Z">
          <w:pPr>
            <w:pStyle w:val="Heading1"/>
            <w:numPr>
              <w:ilvl w:val="1"/>
              <w:numId w:val="28"/>
            </w:numPr>
            <w:ind w:left="645" w:hanging="645"/>
          </w:pPr>
        </w:pPrChange>
      </w:pPr>
    </w:p>
    <w:p w14:paraId="53992F9A" w14:textId="28F05B7A" w:rsidR="00195DA3" w:rsidRPr="00111A89" w:rsidRDefault="00195DA3" w:rsidP="00195DA3">
      <w:pPr>
        <w:pStyle w:val="Heading1"/>
        <w:numPr>
          <w:ilvl w:val="1"/>
          <w:numId w:val="28"/>
        </w:numPr>
        <w:rPr>
          <w:ins w:id="360" w:author="Daniel Paley" w:date="2021-04-20T22:15:00Z"/>
          <w:rFonts w:ascii="Times New Roman" w:hAnsi="Times New Roman" w:cs="Times New Roman"/>
        </w:rPr>
      </w:pPr>
      <w:ins w:id="361" w:author="Daniel Paley" w:date="2021-04-20T22:00:00Z">
        <w:r w:rsidRPr="00111A89">
          <w:rPr>
            <w:rFonts w:ascii="Times New Roman" w:hAnsi="Times New Roman" w:cs="Times New Roman"/>
          </w:rPr>
          <w:t xml:space="preserve">Page 7: USB 2.0 </w:t>
        </w:r>
      </w:ins>
    </w:p>
    <w:p w14:paraId="27F2246C" w14:textId="5A03A220" w:rsidR="001E526E" w:rsidRPr="00111A89" w:rsidRDefault="001E526E" w:rsidP="00AF2C4B">
      <w:pPr>
        <w:rPr>
          <w:ins w:id="362" w:author="Daniel Paley" w:date="2021-04-20T22:00:00Z"/>
          <w:rPrChange w:id="363" w:author="Daniel Paley" w:date="2021-04-20T22:21:00Z">
            <w:rPr>
              <w:ins w:id="364" w:author="Daniel Paley" w:date="2021-04-20T22:00:00Z"/>
              <w:rFonts w:ascii="Times New Roman" w:hAnsi="Times New Roman" w:cs="Times New Roman"/>
            </w:rPr>
          </w:rPrChange>
        </w:rPr>
        <w:pPrChange w:id="365" w:author="Daniel Paley" w:date="2021-05-24T17:39:00Z">
          <w:pPr>
            <w:pStyle w:val="Heading1"/>
            <w:numPr>
              <w:ilvl w:val="1"/>
              <w:numId w:val="28"/>
            </w:numPr>
            <w:ind w:left="645" w:hanging="645"/>
          </w:pPr>
        </w:pPrChange>
      </w:pPr>
      <w:ins w:id="366" w:author="Daniel Paley" w:date="2021-04-20T22:15:00Z">
        <w:r w:rsidRPr="00111A89">
          <w:rPr>
            <w:rPrChange w:id="367" w:author="Daniel Paley" w:date="2021-04-20T22:21:00Z">
              <w:rPr>
                <w:rFonts w:ascii="Times New Roman" w:hAnsi="Times New Roman" w:cs="Times New Roman"/>
              </w:rPr>
            </w:rPrChange>
          </w:rPr>
          <w:t>Contains USB</w:t>
        </w:r>
      </w:ins>
      <w:ins w:id="368" w:author="Daniel Paley" w:date="2021-04-20T22:16:00Z">
        <w:r w:rsidRPr="00111A89">
          <w:rPr>
            <w:rPrChange w:id="369" w:author="Daniel Paley" w:date="2021-04-20T22:21:00Z">
              <w:rPr>
                <w:rFonts w:ascii="Times New Roman" w:hAnsi="Times New Roman" w:cs="Times New Roman"/>
              </w:rPr>
            </w:rPrChange>
          </w:rPr>
          <w:t xml:space="preserve"> circuit.  </w:t>
        </w:r>
        <w:r w:rsidR="00111A89" w:rsidRPr="00111A89">
          <w:rPr>
            <w:rPrChange w:id="370" w:author="Daniel Paley" w:date="2021-04-20T22:21:00Z">
              <w:rPr>
                <w:rFonts w:ascii="Times New Roman" w:hAnsi="Times New Roman" w:cs="Times New Roman"/>
              </w:rPr>
            </w:rPrChange>
          </w:rPr>
          <w:t>J12 (usb otg) can be used to bypass RPi to operate USB devices directly.</w:t>
        </w:r>
      </w:ins>
      <w:ins w:id="371" w:author="Daniel Paley" w:date="2021-05-24T17:39:00Z">
        <w:r w:rsidR="00AF2C4B">
          <w:t xml:space="preserve">  The RPi module has a single USB 2.0 connection.  This runs from the Module to the USB contro</w:t>
        </w:r>
      </w:ins>
      <w:ins w:id="372" w:author="Daniel Paley" w:date="2021-05-24T17:40:00Z">
        <w:r w:rsidR="00AF2C4B">
          <w:t>ller.  There it generates four additional USB channels.  There is also a USB Mux chip.  This allows (if power is applied to the USB OTG port) to switch from normal USB cont</w:t>
        </w:r>
      </w:ins>
      <w:ins w:id="373" w:author="Daniel Paley" w:date="2021-05-24T17:41:00Z">
        <w:r w:rsidR="00AF2C4B">
          <w:t>rol (from the RPi module) to the external USB connector.  This is used to initialize the eMMIC (Linux OS) on the CM4 Module.  Two channels of USB go to the front panel (</w:t>
        </w:r>
      </w:ins>
      <w:ins w:id="374" w:author="Daniel Paley" w:date="2021-05-24T17:42:00Z">
        <w:r w:rsidR="00AF2C4B">
          <w:t>via connector located in the middle of the front panel)</w:t>
        </w:r>
        <w:r w:rsidR="009E0AD1">
          <w:t>, one channel is spare, and the final channel is used for the second Ethernet port.</w:t>
        </w:r>
      </w:ins>
      <w:ins w:id="375" w:author="Daniel Paley" w:date="2021-05-24T17:51:00Z">
        <w:r w:rsidR="00725421">
          <w:t xml:space="preserve">  </w:t>
        </w:r>
      </w:ins>
      <w:ins w:id="376" w:author="Daniel Paley" w:date="2021-05-24T21:01:00Z">
        <w:r w:rsidR="005370BE">
          <w:t>Again,</w:t>
        </w:r>
      </w:ins>
      <w:ins w:id="377" w:author="Daniel Paley" w:date="2021-05-24T17:52:00Z">
        <w:r w:rsidR="00725421">
          <w:t xml:space="preserve"> the external USB connector signals are electrically protected by </w:t>
        </w:r>
        <w:r w:rsidR="00173D15">
          <w:t xml:space="preserve">two Diode chips placed as close to the connector as possible.  </w:t>
        </w:r>
      </w:ins>
      <w:ins w:id="378" w:author="Daniel Paley" w:date="2021-05-24T17:53:00Z">
        <w:r w:rsidR="00173D15">
          <w:t xml:space="preserve">These diodes cover the upstream USB signal </w:t>
        </w:r>
      </w:ins>
      <w:ins w:id="379" w:author="Daniel Paley" w:date="2021-05-24T21:01:00Z">
        <w:r w:rsidR="005370BE">
          <w:t>and</w:t>
        </w:r>
      </w:ins>
      <w:ins w:id="380" w:author="Daniel Paley" w:date="2021-05-24T17:53:00Z">
        <w:r w:rsidR="00173D15">
          <w:t xml:space="preserve"> Channel 1, 2, and 3, where the </w:t>
        </w:r>
      </w:ins>
      <w:ins w:id="381" w:author="Daniel Paley" w:date="2021-05-24T21:01:00Z">
        <w:r w:rsidR="005370BE">
          <w:t>fourth</w:t>
        </w:r>
      </w:ins>
      <w:ins w:id="382" w:author="Daniel Paley" w:date="2021-05-24T17:53:00Z">
        <w:r w:rsidR="00173D15">
          <w:t xml:space="preserve"> is connected to the USB / Ethernet bridge chip.  </w:t>
        </w:r>
      </w:ins>
      <w:ins w:id="383" w:author="Daniel Paley" w:date="2021-05-24T17:54:00Z">
        <w:r w:rsidR="00173D15">
          <w:t>The USB controller chip is located near the USB external connector.  All differential signals are tuned to a length of 60.</w:t>
        </w:r>
      </w:ins>
      <w:ins w:id="384" w:author="Daniel Paley" w:date="2021-05-24T17:55:00Z">
        <w:r w:rsidR="00173D15">
          <w:t xml:space="preserve">86mm with an accuracy of (+/-)0.007mm. </w:t>
        </w:r>
      </w:ins>
      <w:ins w:id="385" w:author="Daniel Paley" w:date="2021-05-24T21:01:00Z">
        <w:r w:rsidR="005370BE">
          <w:t>Except for</w:t>
        </w:r>
      </w:ins>
      <w:ins w:id="386" w:author="Daniel Paley" w:date="2021-05-24T17:55:00Z">
        <w:r w:rsidR="00173D15">
          <w:t xml:space="preserve"> USB2</w:t>
        </w:r>
      </w:ins>
      <w:ins w:id="387" w:author="Daniel Paley" w:date="2021-05-24T17:56:00Z">
        <w:r w:rsidR="00173D15">
          <w:t xml:space="preserve"> which is located on the RPi Module and the USBD si</w:t>
        </w:r>
      </w:ins>
      <w:ins w:id="388" w:author="Daniel Paley" w:date="2021-05-24T17:57:00Z">
        <w:r w:rsidR="00173D15">
          <w:t xml:space="preserve">gnals which </w:t>
        </w:r>
      </w:ins>
      <w:ins w:id="389" w:author="Daniel Paley" w:date="2021-05-24T17:59:00Z">
        <w:r w:rsidR="00173D15">
          <w:t>connect to the external USB OTG connector (top of the board)</w:t>
        </w:r>
      </w:ins>
    </w:p>
    <w:p w14:paraId="6AA2A926" w14:textId="77777777" w:rsidR="001E526E" w:rsidRPr="00111A89" w:rsidRDefault="001E526E">
      <w:pPr>
        <w:pStyle w:val="Heading1"/>
        <w:ind w:left="645"/>
        <w:rPr>
          <w:ins w:id="390" w:author="Daniel Paley" w:date="2021-04-20T22:11:00Z"/>
          <w:rFonts w:ascii="Times New Roman" w:hAnsi="Times New Roman" w:cs="Times New Roman"/>
          <w:b w:val="0"/>
          <w:bCs w:val="0"/>
          <w:rPrChange w:id="391" w:author="Daniel Paley" w:date="2021-04-20T22:21:00Z">
            <w:rPr>
              <w:ins w:id="392" w:author="Daniel Paley" w:date="2021-04-20T22:11:00Z"/>
              <w:rFonts w:ascii="Times New Roman" w:hAnsi="Times New Roman" w:cs="Times New Roman"/>
            </w:rPr>
          </w:rPrChange>
        </w:rPr>
        <w:pPrChange w:id="393" w:author="Daniel Paley" w:date="2021-04-20T22:12:00Z">
          <w:pPr>
            <w:pStyle w:val="Heading1"/>
            <w:numPr>
              <w:ilvl w:val="1"/>
              <w:numId w:val="28"/>
            </w:numPr>
            <w:ind w:left="645" w:hanging="645"/>
          </w:pPr>
        </w:pPrChange>
      </w:pPr>
    </w:p>
    <w:p w14:paraId="3EB5D58D" w14:textId="710868A0" w:rsidR="00195DA3" w:rsidRPr="00111A89" w:rsidRDefault="00195DA3" w:rsidP="00195DA3">
      <w:pPr>
        <w:pStyle w:val="Heading1"/>
        <w:numPr>
          <w:ilvl w:val="1"/>
          <w:numId w:val="28"/>
        </w:numPr>
        <w:rPr>
          <w:ins w:id="394" w:author="Daniel Paley" w:date="2021-04-20T22:01:00Z"/>
          <w:rFonts w:ascii="Times New Roman" w:hAnsi="Times New Roman" w:cs="Times New Roman"/>
        </w:rPr>
      </w:pPr>
      <w:ins w:id="395" w:author="Daniel Paley" w:date="2021-04-20T22:00:00Z">
        <w:r w:rsidRPr="00111A89">
          <w:rPr>
            <w:rFonts w:ascii="Times New Roman" w:hAnsi="Times New Roman" w:cs="Times New Roman"/>
          </w:rPr>
          <w:t>Page 8: I</w:t>
        </w:r>
      </w:ins>
      <w:ins w:id="396" w:author="Daniel Paley" w:date="2021-04-20T22:01:00Z">
        <w:r w:rsidRPr="00111A89">
          <w:rPr>
            <w:rFonts w:ascii="Times New Roman" w:hAnsi="Times New Roman" w:cs="Times New Roman"/>
          </w:rPr>
          <w:t>nput Voltage, output voltage regulation</w:t>
        </w:r>
      </w:ins>
    </w:p>
    <w:p w14:paraId="0DB4CD5B" w14:textId="1F6E12F3" w:rsidR="00111A89" w:rsidRPr="009404A8" w:rsidRDefault="00111A89" w:rsidP="009404A8">
      <w:pPr>
        <w:rPr>
          <w:ins w:id="397" w:author="Daniel Paley" w:date="2021-04-20T22:12:00Z"/>
          <w:rPrChange w:id="398" w:author="Daniel Paley" w:date="2021-05-24T20:44:00Z">
            <w:rPr>
              <w:ins w:id="399" w:author="Daniel Paley" w:date="2021-04-20T22:12:00Z"/>
              <w:rFonts w:ascii="Times New Roman" w:hAnsi="Times New Roman" w:cs="Times New Roman"/>
            </w:rPr>
          </w:rPrChange>
        </w:rPr>
        <w:pPrChange w:id="400" w:author="Daniel Paley" w:date="2021-05-24T20:44:00Z">
          <w:pPr>
            <w:pStyle w:val="Heading1"/>
            <w:numPr>
              <w:ilvl w:val="1"/>
              <w:numId w:val="28"/>
            </w:numPr>
            <w:ind w:left="645" w:hanging="645"/>
          </w:pPr>
        </w:pPrChange>
      </w:pPr>
      <w:ins w:id="401" w:author="Daniel Paley" w:date="2021-04-20T22:17:00Z">
        <w:r w:rsidRPr="00111A89">
          <w:rPr>
            <w:rPrChange w:id="402" w:author="Daniel Paley" w:date="2021-04-20T22:21:00Z">
              <w:rPr>
                <w:rFonts w:ascii="Times New Roman" w:hAnsi="Times New Roman" w:cs="Times New Roman"/>
              </w:rPr>
            </w:rPrChange>
          </w:rPr>
          <w:t>Allows external connection to either 12VDC or 24VDC (select via jumper).  The generates internal regulated 12VDC</w:t>
        </w:r>
      </w:ins>
      <w:ins w:id="403" w:author="Daniel Paley" w:date="2021-04-20T22:18:00Z">
        <w:r w:rsidRPr="00111A89">
          <w:rPr>
            <w:rPrChange w:id="404" w:author="Daniel Paley" w:date="2021-04-20T22:21:00Z">
              <w:rPr>
                <w:rFonts w:ascii="Times New Roman" w:hAnsi="Times New Roman" w:cs="Times New Roman"/>
              </w:rPr>
            </w:rPrChange>
          </w:rPr>
          <w:t>.  Also generates 5V 5A for optical module</w:t>
        </w:r>
      </w:ins>
      <w:ins w:id="405" w:author="Daniel Paley" w:date="2021-05-24T20:32:00Z">
        <w:r w:rsidR="00A02754">
          <w:t>.  The two potential input sources are then further regulated</w:t>
        </w:r>
      </w:ins>
      <w:ins w:id="406" w:author="Daniel Paley" w:date="2021-05-24T20:43:00Z">
        <w:r w:rsidR="00A02754">
          <w:t xml:space="preserve"> by a secondary regulator.  </w:t>
        </w:r>
        <w:r w:rsidR="009404A8">
          <w:t xml:space="preserve">This then generates at 12V regulated signal.  </w:t>
        </w:r>
      </w:ins>
      <w:ins w:id="407" w:author="Daniel Paley" w:date="2021-05-24T20:44:00Z">
        <w:r w:rsidR="009404A8">
          <w:t>This is then passed through a Ferrite Bead (</w:t>
        </w:r>
        <w:r w:rsidR="009404A8" w:rsidRPr="009404A8">
          <w:rPr>
            <w:color w:val="FF0000"/>
            <w:rPrChange w:id="408" w:author="Daniel Paley" w:date="2021-05-24T20:44:00Z">
              <w:rPr/>
            </w:rPrChange>
          </w:rPr>
          <w:t>currently undersized for current</w:t>
        </w:r>
        <w:r w:rsidR="009404A8">
          <w:rPr>
            <w:color w:val="FF0000"/>
          </w:rPr>
          <w:t>)</w:t>
        </w:r>
        <w:r w:rsidR="009404A8">
          <w:t>.  Which</w:t>
        </w:r>
      </w:ins>
      <w:ins w:id="409" w:author="Daniel Paley" w:date="2021-05-24T20:45:00Z">
        <w:r w:rsidR="009404A8">
          <w:t xml:space="preserve"> then becomes the basis for all other voltage regulation.  This circuity is contained in the lower portion of the board.  Running from the low</w:t>
        </w:r>
      </w:ins>
      <w:ins w:id="410" w:author="Daniel Paley" w:date="2021-05-24T20:46:00Z">
        <w:r w:rsidR="009404A8">
          <w:t>er left (from the front panel) to the middle of the board where the 3V and 5V signals are generated.  The 3V power is then routed to the third copper plane which i</w:t>
        </w:r>
      </w:ins>
      <w:ins w:id="411" w:author="Daniel Paley" w:date="2021-05-24T20:47:00Z">
        <w:r w:rsidR="009404A8">
          <w:t xml:space="preserve">s the primary 3V plane.  There are a few 12V power routed there as well (best to isolate to this plan for current draw).  The </w:t>
        </w:r>
      </w:ins>
      <w:ins w:id="412" w:author="Daniel Paley" w:date="2021-05-24T20:48:00Z">
        <w:r w:rsidR="009404A8">
          <w:t xml:space="preserve">power generated for the Optical module also copies the 5V regulator </w:t>
        </w:r>
      </w:ins>
      <w:ins w:id="413" w:author="Daniel Paley" w:date="2021-05-24T21:01:00Z">
        <w:r w:rsidR="005370BE">
          <w:t>circuit but</w:t>
        </w:r>
      </w:ins>
      <w:ins w:id="414" w:author="Daniel Paley" w:date="2021-05-24T20:48:00Z">
        <w:r w:rsidR="009404A8">
          <w:t xml:space="preserve"> is dedicated to the 5VDC output for the external module. </w:t>
        </w:r>
      </w:ins>
      <w:ins w:id="415" w:author="Daniel Paley" w:date="2021-05-24T20:49:00Z">
        <w:r w:rsidR="009404A8">
          <w:t xml:space="preserve"> This will allow for a 5A current draw (max).</w:t>
        </w:r>
      </w:ins>
      <w:ins w:id="416" w:author="Daniel Paley" w:date="2021-05-24T20:48:00Z">
        <w:r w:rsidR="009404A8">
          <w:t xml:space="preserve">  </w:t>
        </w:r>
      </w:ins>
    </w:p>
    <w:p w14:paraId="671DFB82" w14:textId="7AE29F4E" w:rsidR="00195DA3" w:rsidRPr="00111A89" w:rsidRDefault="00195DA3" w:rsidP="00195DA3">
      <w:pPr>
        <w:pStyle w:val="Heading1"/>
        <w:numPr>
          <w:ilvl w:val="1"/>
          <w:numId w:val="28"/>
        </w:numPr>
        <w:rPr>
          <w:ins w:id="417" w:author="Daniel Paley" w:date="2021-04-20T22:18:00Z"/>
          <w:rFonts w:ascii="Times New Roman" w:hAnsi="Times New Roman" w:cs="Times New Roman"/>
        </w:rPr>
      </w:pPr>
      <w:ins w:id="418" w:author="Daniel Paley" w:date="2021-04-20T22:01:00Z">
        <w:r w:rsidRPr="00111A89">
          <w:rPr>
            <w:rFonts w:ascii="Times New Roman" w:hAnsi="Times New Roman" w:cs="Times New Roman"/>
          </w:rPr>
          <w:t>Page 9</w:t>
        </w:r>
      </w:ins>
      <w:ins w:id="419" w:author="Daniel Paley" w:date="2021-05-24T20:54:00Z">
        <w:r w:rsidR="00293CC3">
          <w:rPr>
            <w:rFonts w:ascii="Times New Roman" w:hAnsi="Times New Roman" w:cs="Times New Roman"/>
          </w:rPr>
          <w:t xml:space="preserve"> &amp; 10</w:t>
        </w:r>
      </w:ins>
      <w:ins w:id="420" w:author="Daniel Paley" w:date="2021-04-20T22:01:00Z">
        <w:r w:rsidRPr="00111A89">
          <w:rPr>
            <w:rFonts w:ascii="Times New Roman" w:hAnsi="Times New Roman" w:cs="Times New Roman"/>
          </w:rPr>
          <w:t>: Ethernet Controller #2</w:t>
        </w:r>
      </w:ins>
    </w:p>
    <w:p w14:paraId="08F5AC7F" w14:textId="26EE38AB" w:rsidR="00111A89" w:rsidDel="00293CC3" w:rsidRDefault="00111A89" w:rsidP="00293CC3">
      <w:pPr>
        <w:rPr>
          <w:del w:id="421" w:author="Daniel Paley" w:date="2021-05-24T20:54:00Z"/>
        </w:rPr>
      </w:pPr>
      <w:ins w:id="422" w:author="Daniel Paley" w:date="2021-04-20T22:18:00Z">
        <w:r w:rsidRPr="00111A89">
          <w:rPr>
            <w:rPrChange w:id="423" w:author="Daniel Paley" w:date="2021-04-20T22:21:00Z">
              <w:rPr>
                <w:rFonts w:ascii="Times New Roman" w:hAnsi="Times New Roman" w:cs="Times New Roman"/>
              </w:rPr>
            </w:rPrChange>
          </w:rPr>
          <w:t xml:space="preserve">Contains second Ethernet controller.  This is </w:t>
        </w:r>
      </w:ins>
      <w:ins w:id="424" w:author="Daniel Paley" w:date="2021-05-24T21:01:00Z">
        <w:r w:rsidR="005370BE">
          <w:t>using</w:t>
        </w:r>
      </w:ins>
      <w:ins w:id="425" w:author="Daniel Paley" w:date="2021-05-24T20:50:00Z">
        <w:r w:rsidR="009404A8">
          <w:t xml:space="preserve"> a </w:t>
        </w:r>
      </w:ins>
      <w:ins w:id="426" w:author="Daniel Paley" w:date="2021-04-20T22:18:00Z">
        <w:r w:rsidRPr="00111A89">
          <w:rPr>
            <w:rPrChange w:id="427" w:author="Daniel Paley" w:date="2021-04-20T22:21:00Z">
              <w:rPr>
                <w:rFonts w:ascii="Times New Roman" w:hAnsi="Times New Roman" w:cs="Times New Roman"/>
              </w:rPr>
            </w:rPrChange>
          </w:rPr>
          <w:t>USB to Ethernet bridge – so it us</w:t>
        </w:r>
      </w:ins>
      <w:ins w:id="428" w:author="Daniel Paley" w:date="2021-04-20T22:19:00Z">
        <w:r w:rsidRPr="00111A89">
          <w:rPr>
            <w:rPrChange w:id="429" w:author="Daniel Paley" w:date="2021-04-20T22:21:00Z">
              <w:rPr>
                <w:rFonts w:ascii="Times New Roman" w:hAnsi="Times New Roman" w:cs="Times New Roman"/>
              </w:rPr>
            </w:rPrChange>
          </w:rPr>
          <w:t xml:space="preserve">es USB4 to create another </w:t>
        </w:r>
        <w:r w:rsidRPr="00111A89">
          <w:rPr>
            <w:rPrChange w:id="430" w:author="Daniel Paley" w:date="2021-04-20T22:21:00Z">
              <w:rPr>
                <w:rFonts w:ascii="Times New Roman" w:hAnsi="Times New Roman" w:cs="Times New Roman"/>
              </w:rPr>
            </w:rPrChange>
          </w:rPr>
          <w:lastRenderedPageBreak/>
          <w:t>Ethernet port.</w:t>
        </w:r>
      </w:ins>
      <w:ins w:id="431" w:author="Daniel Paley" w:date="2021-05-24T20:50:00Z">
        <w:r w:rsidR="009404A8">
          <w:t xml:space="preserve">  Located on the layout next to the second Ethernet port (lower Ethernet connector) it takes the intern</w:t>
        </w:r>
      </w:ins>
      <w:ins w:id="432" w:author="Daniel Paley" w:date="2021-05-24T20:51:00Z">
        <w:r w:rsidR="009404A8">
          <w:t xml:space="preserve">al USB 4 channel and creates an Ethernet port.  This is a complex part which has a driver set (for all platforms, written in C) which will need to be evaluated and </w:t>
        </w:r>
      </w:ins>
      <w:ins w:id="433" w:author="Daniel Paley" w:date="2021-05-24T20:52:00Z">
        <w:r w:rsidR="009404A8">
          <w:t>tested for our needs.  The part (LAN7800 from microchip)</w:t>
        </w:r>
      </w:ins>
      <w:ins w:id="434" w:author="Daniel Paley" w:date="2021-05-24T20:53:00Z">
        <w:r w:rsidR="009404A8">
          <w:t xml:space="preserve"> works with either USB 3.0 or 2.0 by disabling some of the USB input pins.  The circuit was taken from the </w:t>
        </w:r>
        <w:r w:rsidR="00293CC3">
          <w:t xml:space="preserve">application notes.  </w:t>
        </w:r>
      </w:ins>
      <w:ins w:id="435" w:author="Daniel Paley" w:date="2021-05-24T20:54:00Z">
        <w:r w:rsidR="00293CC3">
          <w:t xml:space="preserve">The connector is also protected by the same diode circuit.  </w:t>
        </w:r>
      </w:ins>
      <w:ins w:id="436" w:author="Daniel Paley" w:date="2021-05-24T20:53:00Z">
        <w:r w:rsidR="009404A8">
          <w:t xml:space="preserve"> </w:t>
        </w:r>
      </w:ins>
      <w:ins w:id="437" w:author="Daniel Paley" w:date="2021-05-24T21:01:00Z">
        <w:r w:rsidR="005370BE">
          <w:t>Finally,</w:t>
        </w:r>
      </w:ins>
      <w:ins w:id="438" w:author="Daniel Paley" w:date="2021-05-24T20:54:00Z">
        <w:r w:rsidR="00293CC3">
          <w:t xml:space="preserve"> on page 10, </w:t>
        </w:r>
      </w:ins>
      <w:ins w:id="439" w:author="Daniel Paley" w:date="2021-05-24T20:57:00Z">
        <w:r w:rsidR="00293CC3">
          <w:t xml:space="preserve">a fan controller was added.  This circuit contains a </w:t>
        </w:r>
      </w:ins>
      <w:ins w:id="440" w:author="Daniel Paley" w:date="2021-05-24T20:58:00Z">
        <w:r w:rsidR="00293CC3">
          <w:t>control loop for Tach and PWM and uses a 12VDC output voltage (on the connector).  This is not an edge connector – and will need to change for production.  This connector has</w:t>
        </w:r>
      </w:ins>
      <w:ins w:id="441" w:author="Daniel Paley" w:date="2021-05-24T20:59:00Z">
        <w:r w:rsidR="00293CC3">
          <w:t xml:space="preserve"> been placed between the input DC voltage sources and the Optical module output 5V supply.  </w:t>
        </w:r>
      </w:ins>
    </w:p>
    <w:p w14:paraId="75DFB2C9" w14:textId="6A323F06" w:rsidR="00293CC3" w:rsidRDefault="00293CC3" w:rsidP="00293CC3">
      <w:pPr>
        <w:rPr>
          <w:ins w:id="442" w:author="Daniel Paley" w:date="2021-05-24T21:00:00Z"/>
        </w:rPr>
      </w:pPr>
    </w:p>
    <w:p w14:paraId="24A8B00F" w14:textId="23D1D60E" w:rsidR="00293CC3" w:rsidRDefault="00293CC3" w:rsidP="00293CC3">
      <w:pPr>
        <w:rPr>
          <w:ins w:id="443" w:author="Daniel Paley" w:date="2021-05-24T21:00:00Z"/>
        </w:rPr>
      </w:pPr>
    </w:p>
    <w:p w14:paraId="440DAADB" w14:textId="1C00B185" w:rsidR="00293CC3" w:rsidRPr="00293CC3" w:rsidRDefault="00293CC3" w:rsidP="00293CC3">
      <w:pPr>
        <w:rPr>
          <w:ins w:id="444" w:author="Daniel Paley" w:date="2021-05-24T21:00:00Z"/>
          <w:rPrChange w:id="445" w:author="Daniel Paley" w:date="2021-05-24T20:54:00Z">
            <w:rPr>
              <w:ins w:id="446" w:author="Daniel Paley" w:date="2021-05-24T21:00:00Z"/>
              <w:rFonts w:ascii="Times New Roman" w:hAnsi="Times New Roman" w:cs="Times New Roman"/>
            </w:rPr>
          </w:rPrChange>
        </w:rPr>
        <w:pPrChange w:id="447" w:author="Daniel Paley" w:date="2021-05-24T20:54:00Z">
          <w:pPr>
            <w:pStyle w:val="Heading1"/>
            <w:numPr>
              <w:numId w:val="28"/>
            </w:numPr>
            <w:ind w:left="645" w:hanging="645"/>
          </w:pPr>
        </w:pPrChange>
      </w:pPr>
      <w:ins w:id="448" w:author="Daniel Paley" w:date="2021-05-24T21:00:00Z">
        <w:r>
          <w:t>Please note that the current Eloque logo, copywrite and versioning information is also included in the upper back side of the boa</w:t>
        </w:r>
      </w:ins>
      <w:ins w:id="449" w:author="Daniel Paley" w:date="2021-05-24T21:01:00Z">
        <w:r w:rsidR="005370BE">
          <w:t>r</w:t>
        </w:r>
      </w:ins>
      <w:ins w:id="450" w:author="Daniel Paley" w:date="2021-05-24T21:00:00Z">
        <w:r>
          <w:t>d.</w:t>
        </w:r>
      </w:ins>
    </w:p>
    <w:bookmarkEnd w:id="133"/>
    <w:p w14:paraId="270262F2" w14:textId="77777777" w:rsidR="00B62A26" w:rsidRPr="00C81F39" w:rsidRDefault="00B62A26" w:rsidP="00293CC3">
      <w:pPr>
        <w:rPr>
          <w:rFonts w:ascii="Times New Roman" w:hAnsi="Times New Roman" w:cs="Times New Roman"/>
        </w:rPr>
        <w:pPrChange w:id="451" w:author="Daniel Paley" w:date="2021-05-24T20:54:00Z">
          <w:pPr>
            <w:pStyle w:val="Heading1"/>
            <w:ind w:left="0"/>
          </w:pPr>
        </w:pPrChange>
      </w:pPr>
    </w:p>
    <w:p w14:paraId="3FA11700" w14:textId="37BB457D" w:rsidR="00D54AB4" w:rsidRDefault="00D54AB4" w:rsidP="00C81F39">
      <w:pPr>
        <w:rPr>
          <w:rFonts w:ascii="Times New Roman" w:hAnsi="Times New Roman" w:cs="Times New Roman"/>
          <w:b/>
          <w:bCs/>
          <w:sz w:val="28"/>
          <w:szCs w:val="28"/>
        </w:rPr>
      </w:pPr>
    </w:p>
    <w:sectPr w:rsidR="00D54AB4" w:rsidSect="009E4C89">
      <w:footerReference w:type="default" r:id="rId17"/>
      <w:pgSz w:w="11910" w:h="16840"/>
      <w:pgMar w:top="1582" w:right="561" w:bottom="2081" w:left="998" w:header="567" w:footer="1888" w:gutter="0"/>
      <w:cols w:space="113"/>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111C7E" w14:textId="77777777" w:rsidR="004614B0" w:rsidRDefault="004614B0">
      <w:r>
        <w:separator/>
      </w:r>
    </w:p>
  </w:endnote>
  <w:endnote w:type="continuationSeparator" w:id="0">
    <w:p w14:paraId="0F962089" w14:textId="77777777" w:rsidR="004614B0" w:rsidRDefault="004614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egoe UI">
    <w:altName w:val="Sylfaen"/>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43F371" w14:textId="77777777" w:rsidR="00BA229F" w:rsidRPr="002D7070" w:rsidRDefault="00BA229F" w:rsidP="007B1FFB">
    <w:pPr>
      <w:pStyle w:val="Footer"/>
    </w:pPr>
    <w:r>
      <w:rPr>
        <w:noProof/>
        <w:lang w:bidi="ar-SA"/>
      </w:rPr>
      <mc:AlternateContent>
        <mc:Choice Requires="wps">
          <w:drawing>
            <wp:anchor distT="0" distB="0" distL="114300" distR="114300" simplePos="0" relativeHeight="251668480" behindDoc="1" locked="0" layoutInCell="1" allowOverlap="1" wp14:anchorId="3ABBCCDC" wp14:editId="51AEEFEF">
              <wp:simplePos x="0" y="0"/>
              <wp:positionH relativeFrom="page">
                <wp:posOffset>1510665</wp:posOffset>
              </wp:positionH>
              <wp:positionV relativeFrom="page">
                <wp:posOffset>9686925</wp:posOffset>
              </wp:positionV>
              <wp:extent cx="5464810" cy="775252"/>
              <wp:effectExtent l="0" t="0" r="2540" b="6350"/>
              <wp:wrapNone/>
              <wp:docPr id="27"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4810" cy="7752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ABFE11" w14:textId="77777777" w:rsidR="00BA229F" w:rsidRDefault="00BA229F" w:rsidP="007B1FFB">
                          <w:pPr>
                            <w:pStyle w:val="BodyText"/>
                            <w:spacing w:line="245" w:lineRule="exact"/>
                            <w:ind w:right="58"/>
                            <w:jc w:val="right"/>
                          </w:pPr>
                          <w:r>
                            <w:rPr>
                              <w:noProof/>
                            </w:rPr>
                            <w:t>1</w:t>
                          </w:r>
                        </w:p>
                        <w:p w14:paraId="55CAD08A" w14:textId="77777777" w:rsidR="00BA229F" w:rsidRDefault="00BA229F" w:rsidP="008A1067">
                          <w:pPr>
                            <w:spacing w:before="100"/>
                            <w:ind w:left="20" w:right="57"/>
                            <w:jc w:val="both"/>
                            <w:rPr>
                              <w:sz w:val="16"/>
                            </w:rPr>
                          </w:pPr>
                          <w:r>
                            <w:rPr>
                              <w:sz w:val="16"/>
                            </w:rPr>
                            <w:t xml:space="preserve">©2021 FiBridge. All Rights Reserved. No part of this report </w:t>
                          </w:r>
                          <w:r w:rsidRPr="00023BEE">
                            <w:rPr>
                              <w:b/>
                              <w:sz w:val="16"/>
                            </w:rPr>
                            <w:t>should</w:t>
                          </w:r>
                          <w:r>
                            <w:rPr>
                              <w:sz w:val="16"/>
                            </w:rPr>
                            <w:t xml:space="preserve"> be reproduced, </w:t>
                          </w:r>
                          <w:proofErr w:type="gramStart"/>
                          <w:r>
                            <w:rPr>
                              <w:sz w:val="16"/>
                            </w:rPr>
                            <w:t>copied</w:t>
                          </w:r>
                          <w:proofErr w:type="gramEnd"/>
                          <w:r>
                            <w:rPr>
                              <w:sz w:val="16"/>
                            </w:rPr>
                            <w:t xml:space="preserve"> or circulated without FiBridge’s prior written consent. All information in this report and any information provided </w:t>
                          </w:r>
                          <w:proofErr w:type="gramStart"/>
                          <w:r>
                            <w:rPr>
                              <w:sz w:val="16"/>
                            </w:rPr>
                            <w:t>as a result of</w:t>
                          </w:r>
                          <w:proofErr w:type="gramEnd"/>
                          <w:r>
                            <w:rPr>
                              <w:sz w:val="16"/>
                            </w:rPr>
                            <w:t xml:space="preserve"> it is to FiBridge’s reasonable knowledge accurate at the time it is provided. Accordingly, FiBridge makes no representations or warranties concerning the completeness or accuracy of the information.</w:t>
                          </w:r>
                        </w:p>
                        <w:p w14:paraId="633ECFAE" w14:textId="5C3EE31E" w:rsidR="00BA229F" w:rsidRDefault="00BA229F" w:rsidP="008A1067">
                          <w:pPr>
                            <w:spacing w:before="100"/>
                            <w:ind w:left="20" w:right="57"/>
                            <w:jc w:val="both"/>
                            <w:rPr>
                              <w:sz w:val="16"/>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ABBCCDC" id="_x0000_t202" coordsize="21600,21600" o:spt="202" path="m,l,21600r21600,l21600,xe">
              <v:stroke joinstyle="miter"/>
              <v:path gradientshapeok="t" o:connecttype="rect"/>
            </v:shapetype>
            <v:shape id="Text Box 3" o:spid="_x0000_s1026" type="#_x0000_t202" style="position:absolute;margin-left:118.95pt;margin-top:762.75pt;width:430.3pt;height:61.05pt;z-index:-251648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" filled="f" stroked="f">
              <v:textbox inset="0,0,0,0">
                <w:txbxContent>
                  <w:p w14:paraId="6AABFE11" w14:textId="77777777" w:rsidR="00BA229F" w:rsidRDefault="00BA229F" w:rsidP="007B1FFB">
                    <w:pPr>
                      <w:pStyle w:val="BodyText"/>
                      <w:spacing w:line="245" w:lineRule="exact"/>
                      <w:ind w:right="58"/>
                      <w:jc w:val="right"/>
                    </w:pPr>
                    <w:r>
                      <w:rPr>
                        <w:noProof/>
                      </w:rPr>
                      <w:t>1</w:t>
                    </w:r>
                  </w:p>
                  <w:p w14:paraId="55CAD08A" w14:textId="77777777" w:rsidR="00BA229F" w:rsidRDefault="00BA229F" w:rsidP="008A1067">
                    <w:pPr>
                      <w:spacing w:before="100"/>
                      <w:ind w:left="20" w:right="57"/>
                      <w:jc w:val="both"/>
                      <w:rPr>
                        <w:sz w:val="16"/>
                      </w:rPr>
                    </w:pPr>
                    <w:r>
                      <w:rPr>
                        <w:sz w:val="16"/>
                      </w:rPr>
                      <w:t xml:space="preserve">©2021 FiBridge. All Rights Reserved. No part of this report </w:t>
                    </w:r>
                    <w:r w:rsidRPr="00023BEE">
                      <w:rPr>
                        <w:b/>
                        <w:sz w:val="16"/>
                      </w:rPr>
                      <w:t>should</w:t>
                    </w:r>
                    <w:r>
                      <w:rPr>
                        <w:sz w:val="16"/>
                      </w:rPr>
                      <w:t xml:space="preserve"> be reproduced, </w:t>
                    </w:r>
                    <w:proofErr w:type="gramStart"/>
                    <w:r>
                      <w:rPr>
                        <w:sz w:val="16"/>
                      </w:rPr>
                      <w:t>copied</w:t>
                    </w:r>
                    <w:proofErr w:type="gramEnd"/>
                    <w:r>
                      <w:rPr>
                        <w:sz w:val="16"/>
                      </w:rPr>
                      <w:t xml:space="preserve"> or circulated without FiBridge’s prior written consent. All information in this report and any information provided </w:t>
                    </w:r>
                    <w:proofErr w:type="gramStart"/>
                    <w:r>
                      <w:rPr>
                        <w:sz w:val="16"/>
                      </w:rPr>
                      <w:t>as a result of</w:t>
                    </w:r>
                    <w:proofErr w:type="gramEnd"/>
                    <w:r>
                      <w:rPr>
                        <w:sz w:val="16"/>
                      </w:rPr>
                      <w:t xml:space="preserve"> it is to FiBridge’s reasonable knowledge accurate at the time it is provided. Accordingly, FiBridge makes no representations or warranties concerning the completeness or accuracy of the information.</w:t>
                    </w:r>
                  </w:p>
                  <w:p w14:paraId="633ECFAE" w14:textId="5C3EE31E" w:rsidR="00BA229F" w:rsidRDefault="00BA229F" w:rsidP="008A1067">
                    <w:pPr>
                      <w:spacing w:before="100"/>
                      <w:ind w:left="20" w:right="57"/>
                      <w:jc w:val="both"/>
                      <w:rPr>
                        <w:sz w:val="16"/>
                      </w:rPr>
                    </w:pPr>
                  </w:p>
                </w:txbxContent>
              </v:textbox>
              <w10:wrap anchorx="page" anchory="page"/>
            </v:shape>
          </w:pict>
        </mc:Fallback>
      </mc:AlternateContent>
    </w:r>
    <w:r>
      <w:rPr>
        <w:rFonts w:ascii="Arial" w:eastAsia="MS PGothic" w:hAnsi="Arial" w:cs="Times New Roman"/>
        <w:noProof/>
        <w:color w:val="000000"/>
        <w:sz w:val="28"/>
        <w:szCs w:val="28"/>
        <w:lang w:bidi="ar-SA"/>
      </w:rPr>
      <w:drawing>
        <wp:anchor distT="0" distB="0" distL="114300" distR="114300" simplePos="0" relativeHeight="251672576" behindDoc="1" locked="0" layoutInCell="1" allowOverlap="1" wp14:anchorId="3F377FC3" wp14:editId="4F2D30CF">
          <wp:simplePos x="0" y="0"/>
          <wp:positionH relativeFrom="column">
            <wp:posOffset>-191135</wp:posOffset>
          </wp:positionH>
          <wp:positionV relativeFrom="paragraph">
            <wp:posOffset>371411</wp:posOffset>
          </wp:positionV>
          <wp:extent cx="1040295" cy="276965"/>
          <wp:effectExtent l="0" t="0" r="7620" b="8890"/>
          <wp:wrapTight wrapText="bothSides">
            <wp:wrapPolygon edited="0">
              <wp:start x="0" y="0"/>
              <wp:lineTo x="0" y="17835"/>
              <wp:lineTo x="14637" y="20807"/>
              <wp:lineTo x="18593" y="20807"/>
              <wp:lineTo x="21363" y="17835"/>
              <wp:lineTo x="21363" y="2972"/>
              <wp:lineTo x="15429" y="0"/>
              <wp:lineTo x="0" y="0"/>
            </wp:wrapPolygon>
          </wp:wrapTight>
          <wp:docPr id="3" name="Picture 3" descr="C:\Users\MFels\AppData\Local\Microsoft\Windows\INetCache\Content.Word\FiBridge brand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MFels\AppData\Local\Microsoft\Windows\INetCache\Content.Word\FiBridge brandmark.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040295" cy="276965"/>
                  </a:xfrm>
                  <a:prstGeom prst="rect">
                    <a:avLst/>
                  </a:prstGeom>
                  <a:noFill/>
                  <a:ln>
                    <a:noFill/>
                  </a:ln>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386B00" w14:textId="77777777" w:rsidR="00BA229F" w:rsidRDefault="004614B0" w:rsidP="007B1FFB">
    <w:pPr>
      <w:pStyle w:val="Footer"/>
      <w:jc w:val="right"/>
    </w:pPr>
    <w:r>
      <w:rPr>
        <w:noProof/>
        <w:lang w:eastAsia="en-US"/>
      </w:rPr>
      <w:pict w14:anchorId="0934027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alt="Greyscale" style="position:absolute;left:0;text-align:left;margin-left:167.05pt;margin-top:0;width:64.05pt;height:64.05pt;z-index:-251649024;mso-wrap-edited:f;mso-width-percent:0;mso-height-percent:0;mso-position-horizontal:right;mso-position-horizontal-relative:text;mso-position-vertical:bottom;mso-position-vertical-relative:text;mso-width-percent:0;mso-height-percent:0;mso-width-relative:page;mso-height-relative:page" wrapcoords="508 1779 508 16518 1016 16772 4320 16772 11689 16772 12960 16772 14231 15247 14485 9911 15755 9911 16518 7878 16518 5845 7115 1779 508 1779">
          <v:imagedata r:id="rId1" o:title="Greyscale"/>
          <w10:wrap type="tight"/>
        </v:shape>
      </w:pict>
    </w:r>
  </w:p>
  <w:p w14:paraId="6C6DA162" w14:textId="77777777" w:rsidR="00BA229F" w:rsidRPr="008061D3" w:rsidRDefault="00BA229F" w:rsidP="007B1FFB">
    <w:pPr>
      <w:pStyle w:val="Footer"/>
      <w:rPr>
        <w:sz w:val="16"/>
        <w:szCs w:val="16"/>
      </w:rPr>
    </w:pPr>
    <w:r>
      <w:rPr>
        <w:sz w:val="16"/>
        <w:szCs w:val="16"/>
      </w:rPr>
      <w:t>©2020</w:t>
    </w:r>
    <w:r w:rsidRPr="00095E31">
      <w:rPr>
        <w:sz w:val="16"/>
        <w:szCs w:val="16"/>
      </w:rPr>
      <w:t xml:space="preserve"> VicTrack, Australia. All Rights Reserved. No part of this report </w:t>
    </w:r>
    <w:r w:rsidRPr="00023BEE">
      <w:rPr>
        <w:b/>
        <w:sz w:val="16"/>
        <w:szCs w:val="16"/>
      </w:rPr>
      <w:t>should</w:t>
    </w:r>
    <w:r w:rsidRPr="00095E31">
      <w:rPr>
        <w:sz w:val="16"/>
        <w:szCs w:val="16"/>
      </w:rPr>
      <w:t xml:space="preserve"> be reproduced, </w:t>
    </w:r>
    <w:proofErr w:type="gramStart"/>
    <w:r w:rsidRPr="00095E31">
      <w:rPr>
        <w:sz w:val="16"/>
        <w:szCs w:val="16"/>
      </w:rPr>
      <w:t>copied</w:t>
    </w:r>
    <w:proofErr w:type="gramEnd"/>
    <w:r w:rsidRPr="00095E31">
      <w:rPr>
        <w:sz w:val="16"/>
        <w:szCs w:val="16"/>
      </w:rPr>
      <w:t xml:space="preserve"> or circulated without </w:t>
    </w:r>
    <w:proofErr w:type="spellStart"/>
    <w:r w:rsidRPr="00095E31">
      <w:rPr>
        <w:sz w:val="16"/>
        <w:szCs w:val="16"/>
      </w:rPr>
      <w:t>VicTrack’s</w:t>
    </w:r>
    <w:proofErr w:type="spellEnd"/>
    <w:r w:rsidRPr="00095E31">
      <w:rPr>
        <w:sz w:val="16"/>
        <w:szCs w:val="16"/>
      </w:rPr>
      <w:t xml:space="preserve"> prior written consent.  All information in this report and any information provided </w:t>
    </w:r>
    <w:proofErr w:type="gramStart"/>
    <w:r w:rsidRPr="00095E31">
      <w:rPr>
        <w:sz w:val="16"/>
        <w:szCs w:val="16"/>
      </w:rPr>
      <w:t>as a result of</w:t>
    </w:r>
    <w:proofErr w:type="gramEnd"/>
    <w:r w:rsidRPr="00095E31">
      <w:rPr>
        <w:sz w:val="16"/>
        <w:szCs w:val="16"/>
      </w:rPr>
      <w:t xml:space="preserve"> it is to </w:t>
    </w:r>
    <w:proofErr w:type="spellStart"/>
    <w:r w:rsidRPr="00095E31">
      <w:rPr>
        <w:sz w:val="16"/>
        <w:szCs w:val="16"/>
      </w:rPr>
      <w:t>VicTrack’s</w:t>
    </w:r>
    <w:proofErr w:type="spellEnd"/>
    <w:r w:rsidRPr="00095E31">
      <w:rPr>
        <w:sz w:val="16"/>
        <w:szCs w:val="16"/>
      </w:rPr>
      <w:t xml:space="preserve"> reasonable knowledge accurate at the time it is provided. Accordingly, VicTrack makes no representations or warranties concerning the completeness or accuracy of the information.</w:t>
    </w:r>
  </w:p>
  <w:p w14:paraId="44D52A42" w14:textId="77777777" w:rsidR="00BA229F" w:rsidRPr="001530D6" w:rsidRDefault="00BA229F" w:rsidP="007B1FF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5E4C4A" w14:textId="6E20BB41" w:rsidR="00BA229F" w:rsidRDefault="00BA229F">
    <w:pPr>
      <w:pStyle w:val="BodyText"/>
      <w:spacing w:line="14" w:lineRule="auto"/>
      <w:rPr>
        <w:sz w:val="20"/>
      </w:rPr>
    </w:pPr>
    <w:r>
      <w:rPr>
        <w:noProof/>
        <w:lang w:bidi="ar-SA"/>
      </w:rPr>
      <mc:AlternateContent>
        <mc:Choice Requires="wps">
          <w:drawing>
            <wp:anchor distT="0" distB="0" distL="114300" distR="114300" simplePos="0" relativeHeight="251657216" behindDoc="1" locked="0" layoutInCell="1" allowOverlap="1" wp14:anchorId="25EF722D" wp14:editId="5F12A266">
              <wp:simplePos x="0" y="0"/>
              <wp:positionH relativeFrom="page">
                <wp:posOffset>1382486</wp:posOffset>
              </wp:positionH>
              <wp:positionV relativeFrom="page">
                <wp:posOffset>9671957</wp:posOffset>
              </wp:positionV>
              <wp:extent cx="5693228" cy="734786"/>
              <wp:effectExtent l="0" t="0" r="3175" b="8255"/>
              <wp:wrapNone/>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3228" cy="7347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F173F7" w14:textId="77777777" w:rsidR="00BA229F" w:rsidRDefault="00BA229F" w:rsidP="00057911">
                          <w:pPr>
                            <w:spacing w:before="100"/>
                            <w:ind w:left="20" w:right="57"/>
                            <w:jc w:val="right"/>
                            <w:rPr>
                              <w:noProof/>
                              <w:sz w:val="16"/>
                            </w:rPr>
                          </w:pPr>
                          <w:r w:rsidRPr="00057911">
                            <w:rPr>
                              <w:sz w:val="16"/>
                            </w:rPr>
                            <w:fldChar w:fldCharType="begin"/>
                          </w:r>
                          <w:r w:rsidRPr="00057911">
                            <w:rPr>
                              <w:sz w:val="16"/>
                            </w:rPr>
                            <w:instrText xml:space="preserve"> PAGE   \* MERGEFORMAT </w:instrText>
                          </w:r>
                          <w:r w:rsidRPr="00057911">
                            <w:rPr>
                              <w:sz w:val="16"/>
                            </w:rPr>
                            <w:fldChar w:fldCharType="separate"/>
                          </w:r>
                          <w:r>
                            <w:rPr>
                              <w:noProof/>
                              <w:sz w:val="16"/>
                            </w:rPr>
                            <w:t>7</w:t>
                          </w:r>
                          <w:r w:rsidRPr="00057911">
                            <w:rPr>
                              <w:noProof/>
                              <w:sz w:val="16"/>
                            </w:rPr>
                            <w:fldChar w:fldCharType="end"/>
                          </w:r>
                        </w:p>
                        <w:p w14:paraId="55FAD845" w14:textId="68ECF972" w:rsidR="00BA229F" w:rsidRDefault="00BA229F" w:rsidP="00134322">
                          <w:pPr>
                            <w:spacing w:before="100"/>
                            <w:ind w:left="20" w:right="57"/>
                            <w:jc w:val="both"/>
                            <w:rPr>
                              <w:sz w:val="16"/>
                            </w:rPr>
                          </w:pPr>
                          <w:r>
                            <w:rPr>
                              <w:sz w:val="16"/>
                            </w:rPr>
                            <w:t xml:space="preserve">©2021 FiBridge. All Rights Reserved. No part of this report </w:t>
                          </w:r>
                          <w:r w:rsidRPr="00023BEE">
                            <w:rPr>
                              <w:b/>
                              <w:sz w:val="16"/>
                            </w:rPr>
                            <w:t>should</w:t>
                          </w:r>
                          <w:r>
                            <w:rPr>
                              <w:sz w:val="16"/>
                            </w:rPr>
                            <w:t xml:space="preserve"> be reproduced, </w:t>
                          </w:r>
                          <w:proofErr w:type="gramStart"/>
                          <w:r>
                            <w:rPr>
                              <w:sz w:val="16"/>
                            </w:rPr>
                            <w:t>copied</w:t>
                          </w:r>
                          <w:proofErr w:type="gramEnd"/>
                          <w:r>
                            <w:rPr>
                              <w:sz w:val="16"/>
                            </w:rPr>
                            <w:t xml:space="preserve"> or circulated without FiBridge’s prior written consent. All information in this report and any information provided </w:t>
                          </w:r>
                          <w:proofErr w:type="gramStart"/>
                          <w:r>
                            <w:rPr>
                              <w:sz w:val="16"/>
                            </w:rPr>
                            <w:t>as a result of</w:t>
                          </w:r>
                          <w:proofErr w:type="gramEnd"/>
                          <w:r>
                            <w:rPr>
                              <w:sz w:val="16"/>
                            </w:rPr>
                            <w:t xml:space="preserve"> it is to FiBridge’s reasonable knowledge accurate at the time it is provided. Accordingly, FiBridge makes no representations or warranties concerning the completeness or accuracy of the information.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5EF722D" id="_x0000_t202" coordsize="21600,21600" o:spt="202" path="m,l,21600r21600,l21600,xe">
              <v:stroke joinstyle="miter"/>
              <v:path gradientshapeok="t" o:connecttype="rect"/>
            </v:shapetype>
            <v:shape id="_x0000_s1027" type="#_x0000_t202" style="position:absolute;margin-left:108.85pt;margin-top:761.55pt;width:448.3pt;height:57.8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" filled="f" stroked="f">
              <v:textbox inset="0,0,0,0">
                <w:txbxContent>
                  <w:p w14:paraId="7CF173F7" w14:textId="77777777" w:rsidR="00BA229F" w:rsidRDefault="00BA229F" w:rsidP="00057911">
                    <w:pPr>
                      <w:spacing w:before="100"/>
                      <w:ind w:left="20" w:right="57"/>
                      <w:jc w:val="right"/>
                      <w:rPr>
                        <w:noProof/>
                        <w:sz w:val="16"/>
                      </w:rPr>
                    </w:pPr>
                    <w:r w:rsidRPr="00057911">
                      <w:rPr>
                        <w:sz w:val="16"/>
                      </w:rPr>
                      <w:fldChar w:fldCharType="begin"/>
                    </w:r>
                    <w:r w:rsidRPr="00057911">
                      <w:rPr>
                        <w:sz w:val="16"/>
                      </w:rPr>
                      <w:instrText xml:space="preserve"> PAGE   \* MERGEFORMAT </w:instrText>
                    </w:r>
                    <w:r w:rsidRPr="00057911">
                      <w:rPr>
                        <w:sz w:val="16"/>
                      </w:rPr>
                      <w:fldChar w:fldCharType="separate"/>
                    </w:r>
                    <w:r>
                      <w:rPr>
                        <w:noProof/>
                        <w:sz w:val="16"/>
                      </w:rPr>
                      <w:t>7</w:t>
                    </w:r>
                    <w:r w:rsidRPr="00057911">
                      <w:rPr>
                        <w:noProof/>
                        <w:sz w:val="16"/>
                      </w:rPr>
                      <w:fldChar w:fldCharType="end"/>
                    </w:r>
                  </w:p>
                  <w:p w14:paraId="55FAD845" w14:textId="68ECF972" w:rsidR="00BA229F" w:rsidRDefault="00BA229F" w:rsidP="00134322">
                    <w:pPr>
                      <w:spacing w:before="100"/>
                      <w:ind w:left="20" w:right="57"/>
                      <w:jc w:val="both"/>
                      <w:rPr>
                        <w:sz w:val="16"/>
                      </w:rPr>
                    </w:pPr>
                    <w:r>
                      <w:rPr>
                        <w:sz w:val="16"/>
                      </w:rPr>
                      <w:t xml:space="preserve">©2021 FiBridge. All Rights Reserved. No part of this report </w:t>
                    </w:r>
                    <w:r w:rsidRPr="00023BEE">
                      <w:rPr>
                        <w:b/>
                        <w:sz w:val="16"/>
                      </w:rPr>
                      <w:t>should</w:t>
                    </w:r>
                    <w:r>
                      <w:rPr>
                        <w:sz w:val="16"/>
                      </w:rPr>
                      <w:t xml:space="preserve"> be reproduced, </w:t>
                    </w:r>
                    <w:proofErr w:type="gramStart"/>
                    <w:r>
                      <w:rPr>
                        <w:sz w:val="16"/>
                      </w:rPr>
                      <w:t>copied</w:t>
                    </w:r>
                    <w:proofErr w:type="gramEnd"/>
                    <w:r>
                      <w:rPr>
                        <w:sz w:val="16"/>
                      </w:rPr>
                      <w:t xml:space="preserve"> or circulated without FiBridge’s prior written consent. All information in this report and any information provided </w:t>
                    </w:r>
                    <w:proofErr w:type="gramStart"/>
                    <w:r>
                      <w:rPr>
                        <w:sz w:val="16"/>
                      </w:rPr>
                      <w:t>as a result of</w:t>
                    </w:r>
                    <w:proofErr w:type="gramEnd"/>
                    <w:r>
                      <w:rPr>
                        <w:sz w:val="16"/>
                      </w:rPr>
                      <w:t xml:space="preserve"> it is to FiBridge’s reasonable knowledge accurate at the time it is provided. Accordingly, FiBridge makes no representations or warranties concerning the completeness or accuracy of the information.</w:t>
                    </w:r>
                  </w:p>
                </w:txbxContent>
              </v:textbox>
              <w10:wrap anchorx="page" anchory="page"/>
            </v:shape>
          </w:pict>
        </mc:Fallback>
      </mc:AlternateContent>
    </w:r>
    <w:r>
      <w:rPr>
        <w:rFonts w:ascii="Arial" w:eastAsia="MS PGothic" w:hAnsi="Arial" w:cs="Times New Roman"/>
        <w:noProof/>
        <w:color w:val="000000"/>
        <w:sz w:val="28"/>
        <w:szCs w:val="28"/>
        <w:lang w:bidi="ar-SA"/>
      </w:rPr>
      <w:drawing>
        <wp:anchor distT="0" distB="0" distL="114300" distR="114300" simplePos="0" relativeHeight="251659264" behindDoc="1" locked="0" layoutInCell="1" allowOverlap="1" wp14:anchorId="4408DAD2" wp14:editId="74EB4A3F">
          <wp:simplePos x="0" y="0"/>
          <wp:positionH relativeFrom="column">
            <wp:posOffset>-311785</wp:posOffset>
          </wp:positionH>
          <wp:positionV relativeFrom="paragraph">
            <wp:posOffset>542395</wp:posOffset>
          </wp:positionV>
          <wp:extent cx="989901" cy="263549"/>
          <wp:effectExtent l="0" t="0" r="1270" b="3175"/>
          <wp:wrapTight wrapText="bothSides">
            <wp:wrapPolygon edited="0">
              <wp:start x="0" y="0"/>
              <wp:lineTo x="0" y="17176"/>
              <wp:lineTo x="14557" y="20299"/>
              <wp:lineTo x="18300" y="20299"/>
              <wp:lineTo x="21212" y="17176"/>
              <wp:lineTo x="21212" y="3123"/>
              <wp:lineTo x="15389" y="0"/>
              <wp:lineTo x="0" y="0"/>
            </wp:wrapPolygon>
          </wp:wrapTight>
          <wp:docPr id="13" name="Picture 13" descr="C:\Users\MFels\AppData\Local\Microsoft\Windows\INetCache\Content.Word\FiBridge brand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MFels\AppData\Local\Microsoft\Windows\INetCache\Content.Word\FiBridge brandmark.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989901" cy="263549"/>
                  </a:xfrm>
                  <a:prstGeom prst="rect">
                    <a:avLst/>
                  </a:prstGeom>
                  <a:noFill/>
                  <a:ln>
                    <a:noFill/>
                  </a:ln>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A5875C" w14:textId="77777777" w:rsidR="004614B0" w:rsidRDefault="004614B0">
      <w:r>
        <w:separator/>
      </w:r>
    </w:p>
  </w:footnote>
  <w:footnote w:type="continuationSeparator" w:id="0">
    <w:p w14:paraId="4F1E7DE5" w14:textId="77777777" w:rsidR="004614B0" w:rsidRDefault="004614B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8CE09E" w14:textId="77777777" w:rsidR="00BA229F" w:rsidRDefault="004614B0">
    <w:pPr>
      <w:pStyle w:val="Header"/>
    </w:pPr>
    <w:r>
      <w:rPr>
        <w:noProof/>
        <w:lang w:eastAsia="en-US"/>
      </w:rPr>
      <w:pict w14:anchorId="24A0E00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22539485" o:spid="_x0000_s2052" type="#_x0000_t136" alt="" style="position:absolute;margin-left:0;margin-top:0;width:652.2pt;height:59.25pt;rotation:315;z-index:-251651072;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quot;;font-size:1pt" string="Commercial in Confidence"/>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BFE813" w14:textId="234C934E" w:rsidR="00BA229F" w:rsidRPr="00315CE4" w:rsidRDefault="004614B0" w:rsidP="00315CE4">
    <w:pPr>
      <w:pStyle w:val="SecClass"/>
      <w:rPr>
        <w:sz w:val="44"/>
      </w:rPr>
    </w:pPr>
    <w:r>
      <w:rPr>
        <w:noProof/>
        <w:sz w:val="44"/>
      </w:rPr>
      <w:pict w14:anchorId="44BD951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22539486" o:spid="_x0000_s2051" type="#_x0000_t136" alt="" style="position:absolute;left:0;text-align:left;margin-left:0;margin-top:0;width:652.2pt;height:59.25pt;rotation:315;z-index:-251650048;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quot;;font-size:1pt" string="Commercial in Confidence"/>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C82E26" w14:textId="77777777" w:rsidR="00BA229F" w:rsidRPr="001530D6" w:rsidRDefault="004614B0" w:rsidP="007B1FFB">
    <w:pPr>
      <w:pStyle w:val="SecClass"/>
      <w:jc w:val="left"/>
    </w:pPr>
    <w:r>
      <w:rPr>
        <w:noProof/>
      </w:rPr>
      <w:pict w14:anchorId="07FB004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22539484" o:spid="_x0000_s2050" type="#_x0000_t136" alt="" style="position:absolute;margin-left:0;margin-top:0;width:652.2pt;height:59.25pt;rotation:315;z-index:-251652096;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quot;;font-size:1pt" string="Commercial in Confidence"/>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AA410D5E"/>
    <w:multiLevelType w:val="hybridMultilevel"/>
    <w:tmpl w:val="82F820B1"/>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C627B726"/>
    <w:multiLevelType w:val="hybridMultilevel"/>
    <w:tmpl w:val="D110D6BE"/>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E2F15C83"/>
    <w:multiLevelType w:val="hybridMultilevel"/>
    <w:tmpl w:val="95A1B881"/>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1C87F06"/>
    <w:multiLevelType w:val="hybridMultilevel"/>
    <w:tmpl w:val="4A620EFA"/>
    <w:lvl w:ilvl="0" w:tplc="2B5A8030">
      <w:numFmt w:val="bullet"/>
      <w:lvlText w:val="•"/>
      <w:lvlJc w:val="left"/>
      <w:pPr>
        <w:ind w:left="1080" w:hanging="360"/>
      </w:pPr>
      <w:rPr>
        <w:rFonts w:ascii="Calibri" w:eastAsia="Calibr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4031EC3"/>
    <w:multiLevelType w:val="hybridMultilevel"/>
    <w:tmpl w:val="CA18719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5" w15:restartNumberingAfterBreak="0">
    <w:nsid w:val="062C6579"/>
    <w:multiLevelType w:val="hybridMultilevel"/>
    <w:tmpl w:val="5A084E96"/>
    <w:lvl w:ilvl="0" w:tplc="4B7E76DA">
      <w:numFmt w:val="bullet"/>
      <w:lvlText w:val=""/>
      <w:lvlJc w:val="left"/>
      <w:pPr>
        <w:ind w:left="719" w:hanging="361"/>
      </w:pPr>
      <w:rPr>
        <w:rFonts w:ascii="Symbol" w:eastAsia="Symbol" w:hAnsi="Symbol" w:cs="Symbol" w:hint="default"/>
        <w:w w:val="100"/>
        <w:sz w:val="22"/>
        <w:szCs w:val="22"/>
        <w:lang w:val="en-AU" w:eastAsia="en-AU" w:bidi="en-AU"/>
      </w:rPr>
    </w:lvl>
    <w:lvl w:ilvl="1" w:tplc="FFCAA7AA">
      <w:numFmt w:val="bullet"/>
      <w:lvlText w:val="•"/>
      <w:lvlJc w:val="left"/>
      <w:pPr>
        <w:ind w:left="1657" w:hanging="361"/>
      </w:pPr>
      <w:rPr>
        <w:rFonts w:hint="default"/>
        <w:lang w:val="en-AU" w:eastAsia="en-AU" w:bidi="en-AU"/>
      </w:rPr>
    </w:lvl>
    <w:lvl w:ilvl="2" w:tplc="8F72B5A8">
      <w:numFmt w:val="bullet"/>
      <w:lvlText w:val="•"/>
      <w:lvlJc w:val="left"/>
      <w:pPr>
        <w:ind w:left="2594" w:hanging="361"/>
      </w:pPr>
      <w:rPr>
        <w:rFonts w:hint="default"/>
        <w:lang w:val="en-AU" w:eastAsia="en-AU" w:bidi="en-AU"/>
      </w:rPr>
    </w:lvl>
    <w:lvl w:ilvl="3" w:tplc="84A88812">
      <w:numFmt w:val="bullet"/>
      <w:lvlText w:val="•"/>
      <w:lvlJc w:val="left"/>
      <w:pPr>
        <w:ind w:left="3532" w:hanging="361"/>
      </w:pPr>
      <w:rPr>
        <w:rFonts w:hint="default"/>
        <w:lang w:val="en-AU" w:eastAsia="en-AU" w:bidi="en-AU"/>
      </w:rPr>
    </w:lvl>
    <w:lvl w:ilvl="4" w:tplc="7DE2E3A4">
      <w:numFmt w:val="bullet"/>
      <w:lvlText w:val="•"/>
      <w:lvlJc w:val="left"/>
      <w:pPr>
        <w:ind w:left="4469" w:hanging="361"/>
      </w:pPr>
      <w:rPr>
        <w:rFonts w:hint="default"/>
        <w:lang w:val="en-AU" w:eastAsia="en-AU" w:bidi="en-AU"/>
      </w:rPr>
    </w:lvl>
    <w:lvl w:ilvl="5" w:tplc="B916F2D2">
      <w:numFmt w:val="bullet"/>
      <w:lvlText w:val="•"/>
      <w:lvlJc w:val="left"/>
      <w:pPr>
        <w:ind w:left="5407" w:hanging="361"/>
      </w:pPr>
      <w:rPr>
        <w:rFonts w:hint="default"/>
        <w:lang w:val="en-AU" w:eastAsia="en-AU" w:bidi="en-AU"/>
      </w:rPr>
    </w:lvl>
    <w:lvl w:ilvl="6" w:tplc="09E86B7E">
      <w:numFmt w:val="bullet"/>
      <w:lvlText w:val="•"/>
      <w:lvlJc w:val="left"/>
      <w:pPr>
        <w:ind w:left="6344" w:hanging="361"/>
      </w:pPr>
      <w:rPr>
        <w:rFonts w:hint="default"/>
        <w:lang w:val="en-AU" w:eastAsia="en-AU" w:bidi="en-AU"/>
      </w:rPr>
    </w:lvl>
    <w:lvl w:ilvl="7" w:tplc="59580246">
      <w:numFmt w:val="bullet"/>
      <w:lvlText w:val="•"/>
      <w:lvlJc w:val="left"/>
      <w:pPr>
        <w:ind w:left="7282" w:hanging="361"/>
      </w:pPr>
      <w:rPr>
        <w:rFonts w:hint="default"/>
        <w:lang w:val="en-AU" w:eastAsia="en-AU" w:bidi="en-AU"/>
      </w:rPr>
    </w:lvl>
    <w:lvl w:ilvl="8" w:tplc="A28C53C0">
      <w:numFmt w:val="bullet"/>
      <w:lvlText w:val="•"/>
      <w:lvlJc w:val="left"/>
      <w:pPr>
        <w:ind w:left="8219" w:hanging="361"/>
      </w:pPr>
      <w:rPr>
        <w:rFonts w:hint="default"/>
        <w:lang w:val="en-AU" w:eastAsia="en-AU" w:bidi="en-AU"/>
      </w:rPr>
    </w:lvl>
  </w:abstractNum>
  <w:abstractNum w:abstractNumId="6" w15:restartNumberingAfterBreak="0">
    <w:nsid w:val="07811761"/>
    <w:multiLevelType w:val="multilevel"/>
    <w:tmpl w:val="35FED7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B05634A"/>
    <w:multiLevelType w:val="multilevel"/>
    <w:tmpl w:val="C4E62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9D5688"/>
    <w:multiLevelType w:val="multilevel"/>
    <w:tmpl w:val="B2C263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4C630D2"/>
    <w:multiLevelType w:val="hybridMultilevel"/>
    <w:tmpl w:val="B99AECE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0" w15:restartNumberingAfterBreak="0">
    <w:nsid w:val="18DA0B30"/>
    <w:multiLevelType w:val="hybridMultilevel"/>
    <w:tmpl w:val="E17295A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1" w15:restartNumberingAfterBreak="0">
    <w:nsid w:val="19D12C1C"/>
    <w:multiLevelType w:val="hybridMultilevel"/>
    <w:tmpl w:val="EE5019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1AED3A51"/>
    <w:multiLevelType w:val="hybridMultilevel"/>
    <w:tmpl w:val="CA2473D4"/>
    <w:lvl w:ilvl="0" w:tplc="0C090005">
      <w:start w:val="1"/>
      <w:numFmt w:val="bullet"/>
      <w:lvlText w:val=""/>
      <w:lvlJc w:val="left"/>
      <w:pPr>
        <w:ind w:left="1080" w:hanging="360"/>
      </w:pPr>
      <w:rPr>
        <w:rFonts w:ascii="Wingdings" w:hAnsi="Wingdings"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3" w15:restartNumberingAfterBreak="0">
    <w:nsid w:val="1BB81888"/>
    <w:multiLevelType w:val="hybridMultilevel"/>
    <w:tmpl w:val="B45EF342"/>
    <w:lvl w:ilvl="0" w:tplc="0C090005">
      <w:start w:val="1"/>
      <w:numFmt w:val="bullet"/>
      <w:lvlText w:val=""/>
      <w:lvlJc w:val="left"/>
      <w:pPr>
        <w:ind w:left="852" w:hanging="360"/>
      </w:pPr>
      <w:rPr>
        <w:rFonts w:ascii="Wingdings" w:hAnsi="Wingdings" w:hint="default"/>
      </w:rPr>
    </w:lvl>
    <w:lvl w:ilvl="1" w:tplc="0C090003" w:tentative="1">
      <w:start w:val="1"/>
      <w:numFmt w:val="bullet"/>
      <w:lvlText w:val="o"/>
      <w:lvlJc w:val="left"/>
      <w:pPr>
        <w:ind w:left="1572" w:hanging="360"/>
      </w:pPr>
      <w:rPr>
        <w:rFonts w:ascii="Courier New" w:hAnsi="Courier New" w:cs="Courier New" w:hint="default"/>
      </w:rPr>
    </w:lvl>
    <w:lvl w:ilvl="2" w:tplc="0C090005" w:tentative="1">
      <w:start w:val="1"/>
      <w:numFmt w:val="bullet"/>
      <w:lvlText w:val=""/>
      <w:lvlJc w:val="left"/>
      <w:pPr>
        <w:ind w:left="2292" w:hanging="360"/>
      </w:pPr>
      <w:rPr>
        <w:rFonts w:ascii="Wingdings" w:hAnsi="Wingdings" w:hint="default"/>
      </w:rPr>
    </w:lvl>
    <w:lvl w:ilvl="3" w:tplc="0C090001" w:tentative="1">
      <w:start w:val="1"/>
      <w:numFmt w:val="bullet"/>
      <w:lvlText w:val=""/>
      <w:lvlJc w:val="left"/>
      <w:pPr>
        <w:ind w:left="3012" w:hanging="360"/>
      </w:pPr>
      <w:rPr>
        <w:rFonts w:ascii="Symbol" w:hAnsi="Symbol" w:hint="default"/>
      </w:rPr>
    </w:lvl>
    <w:lvl w:ilvl="4" w:tplc="0C090003" w:tentative="1">
      <w:start w:val="1"/>
      <w:numFmt w:val="bullet"/>
      <w:lvlText w:val="o"/>
      <w:lvlJc w:val="left"/>
      <w:pPr>
        <w:ind w:left="3732" w:hanging="360"/>
      </w:pPr>
      <w:rPr>
        <w:rFonts w:ascii="Courier New" w:hAnsi="Courier New" w:cs="Courier New" w:hint="default"/>
      </w:rPr>
    </w:lvl>
    <w:lvl w:ilvl="5" w:tplc="0C090005" w:tentative="1">
      <w:start w:val="1"/>
      <w:numFmt w:val="bullet"/>
      <w:lvlText w:val=""/>
      <w:lvlJc w:val="left"/>
      <w:pPr>
        <w:ind w:left="4452" w:hanging="360"/>
      </w:pPr>
      <w:rPr>
        <w:rFonts w:ascii="Wingdings" w:hAnsi="Wingdings" w:hint="default"/>
      </w:rPr>
    </w:lvl>
    <w:lvl w:ilvl="6" w:tplc="0C090001" w:tentative="1">
      <w:start w:val="1"/>
      <w:numFmt w:val="bullet"/>
      <w:lvlText w:val=""/>
      <w:lvlJc w:val="left"/>
      <w:pPr>
        <w:ind w:left="5172" w:hanging="360"/>
      </w:pPr>
      <w:rPr>
        <w:rFonts w:ascii="Symbol" w:hAnsi="Symbol" w:hint="default"/>
      </w:rPr>
    </w:lvl>
    <w:lvl w:ilvl="7" w:tplc="0C090003" w:tentative="1">
      <w:start w:val="1"/>
      <w:numFmt w:val="bullet"/>
      <w:lvlText w:val="o"/>
      <w:lvlJc w:val="left"/>
      <w:pPr>
        <w:ind w:left="5892" w:hanging="360"/>
      </w:pPr>
      <w:rPr>
        <w:rFonts w:ascii="Courier New" w:hAnsi="Courier New" w:cs="Courier New" w:hint="default"/>
      </w:rPr>
    </w:lvl>
    <w:lvl w:ilvl="8" w:tplc="0C090005" w:tentative="1">
      <w:start w:val="1"/>
      <w:numFmt w:val="bullet"/>
      <w:lvlText w:val=""/>
      <w:lvlJc w:val="left"/>
      <w:pPr>
        <w:ind w:left="6612" w:hanging="360"/>
      </w:pPr>
      <w:rPr>
        <w:rFonts w:ascii="Wingdings" w:hAnsi="Wingdings" w:hint="default"/>
      </w:rPr>
    </w:lvl>
  </w:abstractNum>
  <w:abstractNum w:abstractNumId="14" w15:restartNumberingAfterBreak="0">
    <w:nsid w:val="1E8A9F9A"/>
    <w:multiLevelType w:val="hybridMultilevel"/>
    <w:tmpl w:val="CEA2D656"/>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15:restartNumberingAfterBreak="0">
    <w:nsid w:val="23675CE9"/>
    <w:multiLevelType w:val="hybridMultilevel"/>
    <w:tmpl w:val="BD76CB1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6" w15:restartNumberingAfterBreak="0">
    <w:nsid w:val="2C2130D5"/>
    <w:multiLevelType w:val="hybridMultilevel"/>
    <w:tmpl w:val="3F340DE4"/>
    <w:lvl w:ilvl="0" w:tplc="0C090001">
      <w:start w:val="1"/>
      <w:numFmt w:val="bullet"/>
      <w:lvlText w:val=""/>
      <w:lvlJc w:val="left"/>
      <w:pPr>
        <w:ind w:left="852" w:hanging="360"/>
      </w:pPr>
      <w:rPr>
        <w:rFonts w:ascii="Symbol" w:hAnsi="Symbol" w:hint="default"/>
      </w:rPr>
    </w:lvl>
    <w:lvl w:ilvl="1" w:tplc="0C090003" w:tentative="1">
      <w:start w:val="1"/>
      <w:numFmt w:val="bullet"/>
      <w:lvlText w:val="o"/>
      <w:lvlJc w:val="left"/>
      <w:pPr>
        <w:ind w:left="1572" w:hanging="360"/>
      </w:pPr>
      <w:rPr>
        <w:rFonts w:ascii="Courier New" w:hAnsi="Courier New" w:cs="Courier New" w:hint="default"/>
      </w:rPr>
    </w:lvl>
    <w:lvl w:ilvl="2" w:tplc="0C090005" w:tentative="1">
      <w:start w:val="1"/>
      <w:numFmt w:val="bullet"/>
      <w:lvlText w:val=""/>
      <w:lvlJc w:val="left"/>
      <w:pPr>
        <w:ind w:left="2292" w:hanging="360"/>
      </w:pPr>
      <w:rPr>
        <w:rFonts w:ascii="Wingdings" w:hAnsi="Wingdings" w:hint="default"/>
      </w:rPr>
    </w:lvl>
    <w:lvl w:ilvl="3" w:tplc="0C090001" w:tentative="1">
      <w:start w:val="1"/>
      <w:numFmt w:val="bullet"/>
      <w:lvlText w:val=""/>
      <w:lvlJc w:val="left"/>
      <w:pPr>
        <w:ind w:left="3012" w:hanging="360"/>
      </w:pPr>
      <w:rPr>
        <w:rFonts w:ascii="Symbol" w:hAnsi="Symbol" w:hint="default"/>
      </w:rPr>
    </w:lvl>
    <w:lvl w:ilvl="4" w:tplc="0C090003" w:tentative="1">
      <w:start w:val="1"/>
      <w:numFmt w:val="bullet"/>
      <w:lvlText w:val="o"/>
      <w:lvlJc w:val="left"/>
      <w:pPr>
        <w:ind w:left="3732" w:hanging="360"/>
      </w:pPr>
      <w:rPr>
        <w:rFonts w:ascii="Courier New" w:hAnsi="Courier New" w:cs="Courier New" w:hint="default"/>
      </w:rPr>
    </w:lvl>
    <w:lvl w:ilvl="5" w:tplc="0C090005" w:tentative="1">
      <w:start w:val="1"/>
      <w:numFmt w:val="bullet"/>
      <w:lvlText w:val=""/>
      <w:lvlJc w:val="left"/>
      <w:pPr>
        <w:ind w:left="4452" w:hanging="360"/>
      </w:pPr>
      <w:rPr>
        <w:rFonts w:ascii="Wingdings" w:hAnsi="Wingdings" w:hint="default"/>
      </w:rPr>
    </w:lvl>
    <w:lvl w:ilvl="6" w:tplc="0C090001" w:tentative="1">
      <w:start w:val="1"/>
      <w:numFmt w:val="bullet"/>
      <w:lvlText w:val=""/>
      <w:lvlJc w:val="left"/>
      <w:pPr>
        <w:ind w:left="5172" w:hanging="360"/>
      </w:pPr>
      <w:rPr>
        <w:rFonts w:ascii="Symbol" w:hAnsi="Symbol" w:hint="default"/>
      </w:rPr>
    </w:lvl>
    <w:lvl w:ilvl="7" w:tplc="0C090003" w:tentative="1">
      <w:start w:val="1"/>
      <w:numFmt w:val="bullet"/>
      <w:lvlText w:val="o"/>
      <w:lvlJc w:val="left"/>
      <w:pPr>
        <w:ind w:left="5892" w:hanging="360"/>
      </w:pPr>
      <w:rPr>
        <w:rFonts w:ascii="Courier New" w:hAnsi="Courier New" w:cs="Courier New" w:hint="default"/>
      </w:rPr>
    </w:lvl>
    <w:lvl w:ilvl="8" w:tplc="0C090005" w:tentative="1">
      <w:start w:val="1"/>
      <w:numFmt w:val="bullet"/>
      <w:lvlText w:val=""/>
      <w:lvlJc w:val="left"/>
      <w:pPr>
        <w:ind w:left="6612" w:hanging="360"/>
      </w:pPr>
      <w:rPr>
        <w:rFonts w:ascii="Wingdings" w:hAnsi="Wingdings" w:hint="default"/>
      </w:rPr>
    </w:lvl>
  </w:abstractNum>
  <w:abstractNum w:abstractNumId="17" w15:restartNumberingAfterBreak="0">
    <w:nsid w:val="380B2E0B"/>
    <w:multiLevelType w:val="hybridMultilevel"/>
    <w:tmpl w:val="0CAC7B1E"/>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8" w15:restartNumberingAfterBreak="0">
    <w:nsid w:val="3857263C"/>
    <w:multiLevelType w:val="hybridMultilevel"/>
    <w:tmpl w:val="08B667F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9" w15:restartNumberingAfterBreak="0">
    <w:nsid w:val="3E6D1805"/>
    <w:multiLevelType w:val="hybridMultilevel"/>
    <w:tmpl w:val="74AAFCD6"/>
    <w:lvl w:ilvl="0" w:tplc="0C090005">
      <w:start w:val="1"/>
      <w:numFmt w:val="bullet"/>
      <w:lvlText w:val=""/>
      <w:lvlJc w:val="left"/>
      <w:pPr>
        <w:ind w:left="852" w:hanging="360"/>
      </w:pPr>
      <w:rPr>
        <w:rFonts w:ascii="Wingdings" w:hAnsi="Wingdings" w:hint="default"/>
      </w:rPr>
    </w:lvl>
    <w:lvl w:ilvl="1" w:tplc="0C090003" w:tentative="1">
      <w:start w:val="1"/>
      <w:numFmt w:val="bullet"/>
      <w:lvlText w:val="o"/>
      <w:lvlJc w:val="left"/>
      <w:pPr>
        <w:ind w:left="1572" w:hanging="360"/>
      </w:pPr>
      <w:rPr>
        <w:rFonts w:ascii="Courier New" w:hAnsi="Courier New" w:cs="Courier New" w:hint="default"/>
      </w:rPr>
    </w:lvl>
    <w:lvl w:ilvl="2" w:tplc="0C090005" w:tentative="1">
      <w:start w:val="1"/>
      <w:numFmt w:val="bullet"/>
      <w:lvlText w:val=""/>
      <w:lvlJc w:val="left"/>
      <w:pPr>
        <w:ind w:left="2292" w:hanging="360"/>
      </w:pPr>
      <w:rPr>
        <w:rFonts w:ascii="Wingdings" w:hAnsi="Wingdings" w:hint="default"/>
      </w:rPr>
    </w:lvl>
    <w:lvl w:ilvl="3" w:tplc="0C090001" w:tentative="1">
      <w:start w:val="1"/>
      <w:numFmt w:val="bullet"/>
      <w:lvlText w:val=""/>
      <w:lvlJc w:val="left"/>
      <w:pPr>
        <w:ind w:left="3012" w:hanging="360"/>
      </w:pPr>
      <w:rPr>
        <w:rFonts w:ascii="Symbol" w:hAnsi="Symbol" w:hint="default"/>
      </w:rPr>
    </w:lvl>
    <w:lvl w:ilvl="4" w:tplc="0C090003" w:tentative="1">
      <w:start w:val="1"/>
      <w:numFmt w:val="bullet"/>
      <w:lvlText w:val="o"/>
      <w:lvlJc w:val="left"/>
      <w:pPr>
        <w:ind w:left="3732" w:hanging="360"/>
      </w:pPr>
      <w:rPr>
        <w:rFonts w:ascii="Courier New" w:hAnsi="Courier New" w:cs="Courier New" w:hint="default"/>
      </w:rPr>
    </w:lvl>
    <w:lvl w:ilvl="5" w:tplc="0C090005" w:tentative="1">
      <w:start w:val="1"/>
      <w:numFmt w:val="bullet"/>
      <w:lvlText w:val=""/>
      <w:lvlJc w:val="left"/>
      <w:pPr>
        <w:ind w:left="4452" w:hanging="360"/>
      </w:pPr>
      <w:rPr>
        <w:rFonts w:ascii="Wingdings" w:hAnsi="Wingdings" w:hint="default"/>
      </w:rPr>
    </w:lvl>
    <w:lvl w:ilvl="6" w:tplc="0C090001" w:tentative="1">
      <w:start w:val="1"/>
      <w:numFmt w:val="bullet"/>
      <w:lvlText w:val=""/>
      <w:lvlJc w:val="left"/>
      <w:pPr>
        <w:ind w:left="5172" w:hanging="360"/>
      </w:pPr>
      <w:rPr>
        <w:rFonts w:ascii="Symbol" w:hAnsi="Symbol" w:hint="default"/>
      </w:rPr>
    </w:lvl>
    <w:lvl w:ilvl="7" w:tplc="0C090003" w:tentative="1">
      <w:start w:val="1"/>
      <w:numFmt w:val="bullet"/>
      <w:lvlText w:val="o"/>
      <w:lvlJc w:val="left"/>
      <w:pPr>
        <w:ind w:left="5892" w:hanging="360"/>
      </w:pPr>
      <w:rPr>
        <w:rFonts w:ascii="Courier New" w:hAnsi="Courier New" w:cs="Courier New" w:hint="default"/>
      </w:rPr>
    </w:lvl>
    <w:lvl w:ilvl="8" w:tplc="0C090005" w:tentative="1">
      <w:start w:val="1"/>
      <w:numFmt w:val="bullet"/>
      <w:lvlText w:val=""/>
      <w:lvlJc w:val="left"/>
      <w:pPr>
        <w:ind w:left="6612" w:hanging="360"/>
      </w:pPr>
      <w:rPr>
        <w:rFonts w:ascii="Wingdings" w:hAnsi="Wingdings" w:hint="default"/>
      </w:rPr>
    </w:lvl>
  </w:abstractNum>
  <w:abstractNum w:abstractNumId="20" w15:restartNumberingAfterBreak="0">
    <w:nsid w:val="3EBA2698"/>
    <w:multiLevelType w:val="hybridMultilevel"/>
    <w:tmpl w:val="A77232E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400AC3F5"/>
    <w:multiLevelType w:val="hybridMultilevel"/>
    <w:tmpl w:val="36801B1A"/>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 w15:restartNumberingAfterBreak="0">
    <w:nsid w:val="413978CB"/>
    <w:multiLevelType w:val="hybridMultilevel"/>
    <w:tmpl w:val="A9387BFE"/>
    <w:lvl w:ilvl="0" w:tplc="2EE8C3A8">
      <w:numFmt w:val="bullet"/>
      <w:lvlText w:val=""/>
      <w:lvlJc w:val="left"/>
      <w:pPr>
        <w:ind w:left="833" w:hanging="361"/>
      </w:pPr>
      <w:rPr>
        <w:rFonts w:ascii="Symbol" w:eastAsia="Symbol" w:hAnsi="Symbol" w:cs="Symbol" w:hint="default"/>
        <w:w w:val="100"/>
        <w:sz w:val="22"/>
        <w:szCs w:val="22"/>
        <w:lang w:val="en-AU" w:eastAsia="en-AU" w:bidi="en-AU"/>
      </w:rPr>
    </w:lvl>
    <w:lvl w:ilvl="1" w:tplc="9FC248AA">
      <w:numFmt w:val="bullet"/>
      <w:lvlText w:val=""/>
      <w:lvlJc w:val="left"/>
      <w:pPr>
        <w:ind w:left="1760" w:hanging="360"/>
      </w:pPr>
      <w:rPr>
        <w:rFonts w:ascii="Symbol" w:eastAsia="Symbol" w:hAnsi="Symbol" w:cs="Symbol" w:hint="default"/>
        <w:w w:val="99"/>
        <w:sz w:val="22"/>
        <w:szCs w:val="22"/>
        <w:lang w:val="en-AU" w:eastAsia="en-AU" w:bidi="en-AU"/>
      </w:rPr>
    </w:lvl>
    <w:lvl w:ilvl="2" w:tplc="072A1EE0">
      <w:numFmt w:val="bullet"/>
      <w:lvlText w:val="•"/>
      <w:lvlJc w:val="left"/>
      <w:pPr>
        <w:ind w:left="2709" w:hanging="360"/>
      </w:pPr>
      <w:rPr>
        <w:rFonts w:hint="default"/>
        <w:lang w:val="en-AU" w:eastAsia="en-AU" w:bidi="en-AU"/>
      </w:rPr>
    </w:lvl>
    <w:lvl w:ilvl="3" w:tplc="BA7CE06C">
      <w:numFmt w:val="bullet"/>
      <w:lvlText w:val="•"/>
      <w:lvlJc w:val="left"/>
      <w:pPr>
        <w:ind w:left="3659" w:hanging="360"/>
      </w:pPr>
      <w:rPr>
        <w:rFonts w:hint="default"/>
        <w:lang w:val="en-AU" w:eastAsia="en-AU" w:bidi="en-AU"/>
      </w:rPr>
    </w:lvl>
    <w:lvl w:ilvl="4" w:tplc="389AE4D4">
      <w:numFmt w:val="bullet"/>
      <w:lvlText w:val="•"/>
      <w:lvlJc w:val="left"/>
      <w:pPr>
        <w:ind w:left="4608" w:hanging="360"/>
      </w:pPr>
      <w:rPr>
        <w:rFonts w:hint="default"/>
        <w:lang w:val="en-AU" w:eastAsia="en-AU" w:bidi="en-AU"/>
      </w:rPr>
    </w:lvl>
    <w:lvl w:ilvl="5" w:tplc="276475E8">
      <w:numFmt w:val="bullet"/>
      <w:lvlText w:val="•"/>
      <w:lvlJc w:val="left"/>
      <w:pPr>
        <w:ind w:left="5558" w:hanging="360"/>
      </w:pPr>
      <w:rPr>
        <w:rFonts w:hint="default"/>
        <w:lang w:val="en-AU" w:eastAsia="en-AU" w:bidi="en-AU"/>
      </w:rPr>
    </w:lvl>
    <w:lvl w:ilvl="6" w:tplc="D4E2693A">
      <w:numFmt w:val="bullet"/>
      <w:lvlText w:val="•"/>
      <w:lvlJc w:val="left"/>
      <w:pPr>
        <w:ind w:left="6508" w:hanging="360"/>
      </w:pPr>
      <w:rPr>
        <w:rFonts w:hint="default"/>
        <w:lang w:val="en-AU" w:eastAsia="en-AU" w:bidi="en-AU"/>
      </w:rPr>
    </w:lvl>
    <w:lvl w:ilvl="7" w:tplc="2BD84EA4">
      <w:numFmt w:val="bullet"/>
      <w:lvlText w:val="•"/>
      <w:lvlJc w:val="left"/>
      <w:pPr>
        <w:ind w:left="7457" w:hanging="360"/>
      </w:pPr>
      <w:rPr>
        <w:rFonts w:hint="default"/>
        <w:lang w:val="en-AU" w:eastAsia="en-AU" w:bidi="en-AU"/>
      </w:rPr>
    </w:lvl>
    <w:lvl w:ilvl="8" w:tplc="7B423A88">
      <w:numFmt w:val="bullet"/>
      <w:lvlText w:val="•"/>
      <w:lvlJc w:val="left"/>
      <w:pPr>
        <w:ind w:left="8407" w:hanging="360"/>
      </w:pPr>
      <w:rPr>
        <w:rFonts w:hint="default"/>
        <w:lang w:val="en-AU" w:eastAsia="en-AU" w:bidi="en-AU"/>
      </w:rPr>
    </w:lvl>
  </w:abstractNum>
  <w:abstractNum w:abstractNumId="23" w15:restartNumberingAfterBreak="0">
    <w:nsid w:val="4E55650D"/>
    <w:multiLevelType w:val="hybridMultilevel"/>
    <w:tmpl w:val="B37521DC"/>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 w15:restartNumberingAfterBreak="0">
    <w:nsid w:val="556A008B"/>
    <w:multiLevelType w:val="hybridMultilevel"/>
    <w:tmpl w:val="6E7CF9E6"/>
    <w:lvl w:ilvl="0" w:tplc="899A38AC">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5" w15:restartNumberingAfterBreak="0">
    <w:nsid w:val="5FB0351D"/>
    <w:multiLevelType w:val="hybridMultilevel"/>
    <w:tmpl w:val="E16EC8B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614B1A39"/>
    <w:multiLevelType w:val="hybridMultilevel"/>
    <w:tmpl w:val="F94A994D"/>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 w15:restartNumberingAfterBreak="0">
    <w:nsid w:val="631D1CEA"/>
    <w:multiLevelType w:val="hybridMultilevel"/>
    <w:tmpl w:val="FE466D1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8" w15:restartNumberingAfterBreak="0">
    <w:nsid w:val="654A15D4"/>
    <w:multiLevelType w:val="hybridMultilevel"/>
    <w:tmpl w:val="1C2AC17A"/>
    <w:lvl w:ilvl="0" w:tplc="0C09000F">
      <w:start w:val="1"/>
      <w:numFmt w:val="decimal"/>
      <w:lvlText w:val="%1."/>
      <w:lvlJc w:val="left"/>
      <w:pPr>
        <w:ind w:left="831" w:hanging="360"/>
      </w:pPr>
    </w:lvl>
    <w:lvl w:ilvl="1" w:tplc="0C090019" w:tentative="1">
      <w:start w:val="1"/>
      <w:numFmt w:val="lowerLetter"/>
      <w:lvlText w:val="%2."/>
      <w:lvlJc w:val="left"/>
      <w:pPr>
        <w:ind w:left="1551" w:hanging="360"/>
      </w:pPr>
    </w:lvl>
    <w:lvl w:ilvl="2" w:tplc="0C09001B" w:tentative="1">
      <w:start w:val="1"/>
      <w:numFmt w:val="lowerRoman"/>
      <w:lvlText w:val="%3."/>
      <w:lvlJc w:val="right"/>
      <w:pPr>
        <w:ind w:left="2271" w:hanging="180"/>
      </w:pPr>
    </w:lvl>
    <w:lvl w:ilvl="3" w:tplc="0C09000F" w:tentative="1">
      <w:start w:val="1"/>
      <w:numFmt w:val="decimal"/>
      <w:lvlText w:val="%4."/>
      <w:lvlJc w:val="left"/>
      <w:pPr>
        <w:ind w:left="2991" w:hanging="360"/>
      </w:pPr>
    </w:lvl>
    <w:lvl w:ilvl="4" w:tplc="0C090019" w:tentative="1">
      <w:start w:val="1"/>
      <w:numFmt w:val="lowerLetter"/>
      <w:lvlText w:val="%5."/>
      <w:lvlJc w:val="left"/>
      <w:pPr>
        <w:ind w:left="3711" w:hanging="360"/>
      </w:pPr>
    </w:lvl>
    <w:lvl w:ilvl="5" w:tplc="0C09001B" w:tentative="1">
      <w:start w:val="1"/>
      <w:numFmt w:val="lowerRoman"/>
      <w:lvlText w:val="%6."/>
      <w:lvlJc w:val="right"/>
      <w:pPr>
        <w:ind w:left="4431" w:hanging="180"/>
      </w:pPr>
    </w:lvl>
    <w:lvl w:ilvl="6" w:tplc="0C09000F" w:tentative="1">
      <w:start w:val="1"/>
      <w:numFmt w:val="decimal"/>
      <w:lvlText w:val="%7."/>
      <w:lvlJc w:val="left"/>
      <w:pPr>
        <w:ind w:left="5151" w:hanging="360"/>
      </w:pPr>
    </w:lvl>
    <w:lvl w:ilvl="7" w:tplc="0C090019" w:tentative="1">
      <w:start w:val="1"/>
      <w:numFmt w:val="lowerLetter"/>
      <w:lvlText w:val="%8."/>
      <w:lvlJc w:val="left"/>
      <w:pPr>
        <w:ind w:left="5871" w:hanging="360"/>
      </w:pPr>
    </w:lvl>
    <w:lvl w:ilvl="8" w:tplc="0C09001B" w:tentative="1">
      <w:start w:val="1"/>
      <w:numFmt w:val="lowerRoman"/>
      <w:lvlText w:val="%9."/>
      <w:lvlJc w:val="right"/>
      <w:pPr>
        <w:ind w:left="6591" w:hanging="180"/>
      </w:pPr>
    </w:lvl>
  </w:abstractNum>
  <w:abstractNum w:abstractNumId="29" w15:restartNumberingAfterBreak="0">
    <w:nsid w:val="683F143D"/>
    <w:multiLevelType w:val="multilevel"/>
    <w:tmpl w:val="39167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8402FF2"/>
    <w:multiLevelType w:val="hybridMultilevel"/>
    <w:tmpl w:val="1EA64EB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31" w15:restartNumberingAfterBreak="0">
    <w:nsid w:val="708B4A16"/>
    <w:multiLevelType w:val="multilevel"/>
    <w:tmpl w:val="CCDEDDB0"/>
    <w:lvl w:ilvl="0">
      <w:start w:val="1"/>
      <w:numFmt w:val="decimal"/>
      <w:lvlText w:val="%1"/>
      <w:lvlJc w:val="left"/>
      <w:pPr>
        <w:ind w:left="645" w:hanging="645"/>
      </w:pPr>
      <w:rPr>
        <w:rFonts w:hint="default"/>
      </w:rPr>
    </w:lvl>
    <w:lvl w:ilvl="1">
      <w:start w:val="1"/>
      <w:numFmt w:val="decimal"/>
      <w:lvlText w:val="%1.%2"/>
      <w:lvlJc w:val="left"/>
      <w:pPr>
        <w:ind w:left="645" w:hanging="645"/>
      </w:pPr>
      <w:rPr>
        <w:rFonts w:hint="default"/>
        <w:b/>
      </w:rPr>
    </w:lvl>
    <w:lvl w:ilvl="2">
      <w:start w:val="1"/>
      <w:numFmt w:val="decimal"/>
      <w:lvlText w:val="%1.%2.%3"/>
      <w:lvlJc w:val="left"/>
      <w:pPr>
        <w:ind w:left="720" w:hanging="720"/>
      </w:pPr>
      <w:rPr>
        <w:rFonts w:hint="default"/>
        <w:b w:val="0"/>
        <w:sz w:val="22"/>
        <w:szCs w:val="22"/>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2" w15:restartNumberingAfterBreak="0">
    <w:nsid w:val="7B0D7736"/>
    <w:multiLevelType w:val="hybridMultilevel"/>
    <w:tmpl w:val="B7E4525A"/>
    <w:lvl w:ilvl="0" w:tplc="2F4E2EB8">
      <w:numFmt w:val="bullet"/>
      <w:lvlText w:val="•"/>
      <w:lvlJc w:val="left"/>
      <w:pPr>
        <w:ind w:left="722" w:hanging="590"/>
      </w:pPr>
      <w:rPr>
        <w:rFonts w:ascii="Calibri" w:eastAsia="Calibri" w:hAnsi="Calibri" w:cs="Calibri" w:hint="default"/>
      </w:rPr>
    </w:lvl>
    <w:lvl w:ilvl="1" w:tplc="0C090003" w:tentative="1">
      <w:start w:val="1"/>
      <w:numFmt w:val="bullet"/>
      <w:lvlText w:val="o"/>
      <w:lvlJc w:val="left"/>
      <w:pPr>
        <w:ind w:left="1212" w:hanging="360"/>
      </w:pPr>
      <w:rPr>
        <w:rFonts w:ascii="Courier New" w:hAnsi="Courier New" w:cs="Courier New" w:hint="default"/>
      </w:rPr>
    </w:lvl>
    <w:lvl w:ilvl="2" w:tplc="0C090005" w:tentative="1">
      <w:start w:val="1"/>
      <w:numFmt w:val="bullet"/>
      <w:lvlText w:val=""/>
      <w:lvlJc w:val="left"/>
      <w:pPr>
        <w:ind w:left="1932" w:hanging="360"/>
      </w:pPr>
      <w:rPr>
        <w:rFonts w:ascii="Wingdings" w:hAnsi="Wingdings" w:hint="default"/>
      </w:rPr>
    </w:lvl>
    <w:lvl w:ilvl="3" w:tplc="0C090001" w:tentative="1">
      <w:start w:val="1"/>
      <w:numFmt w:val="bullet"/>
      <w:lvlText w:val=""/>
      <w:lvlJc w:val="left"/>
      <w:pPr>
        <w:ind w:left="2652" w:hanging="360"/>
      </w:pPr>
      <w:rPr>
        <w:rFonts w:ascii="Symbol" w:hAnsi="Symbol" w:hint="default"/>
      </w:rPr>
    </w:lvl>
    <w:lvl w:ilvl="4" w:tplc="0C090003" w:tentative="1">
      <w:start w:val="1"/>
      <w:numFmt w:val="bullet"/>
      <w:lvlText w:val="o"/>
      <w:lvlJc w:val="left"/>
      <w:pPr>
        <w:ind w:left="3372" w:hanging="360"/>
      </w:pPr>
      <w:rPr>
        <w:rFonts w:ascii="Courier New" w:hAnsi="Courier New" w:cs="Courier New" w:hint="default"/>
      </w:rPr>
    </w:lvl>
    <w:lvl w:ilvl="5" w:tplc="0C090005" w:tentative="1">
      <w:start w:val="1"/>
      <w:numFmt w:val="bullet"/>
      <w:lvlText w:val=""/>
      <w:lvlJc w:val="left"/>
      <w:pPr>
        <w:ind w:left="4092" w:hanging="360"/>
      </w:pPr>
      <w:rPr>
        <w:rFonts w:ascii="Wingdings" w:hAnsi="Wingdings" w:hint="default"/>
      </w:rPr>
    </w:lvl>
    <w:lvl w:ilvl="6" w:tplc="0C090001" w:tentative="1">
      <w:start w:val="1"/>
      <w:numFmt w:val="bullet"/>
      <w:lvlText w:val=""/>
      <w:lvlJc w:val="left"/>
      <w:pPr>
        <w:ind w:left="4812" w:hanging="360"/>
      </w:pPr>
      <w:rPr>
        <w:rFonts w:ascii="Symbol" w:hAnsi="Symbol" w:hint="default"/>
      </w:rPr>
    </w:lvl>
    <w:lvl w:ilvl="7" w:tplc="0C090003" w:tentative="1">
      <w:start w:val="1"/>
      <w:numFmt w:val="bullet"/>
      <w:lvlText w:val="o"/>
      <w:lvlJc w:val="left"/>
      <w:pPr>
        <w:ind w:left="5532" w:hanging="360"/>
      </w:pPr>
      <w:rPr>
        <w:rFonts w:ascii="Courier New" w:hAnsi="Courier New" w:cs="Courier New" w:hint="default"/>
      </w:rPr>
    </w:lvl>
    <w:lvl w:ilvl="8" w:tplc="0C090005" w:tentative="1">
      <w:start w:val="1"/>
      <w:numFmt w:val="bullet"/>
      <w:lvlText w:val=""/>
      <w:lvlJc w:val="left"/>
      <w:pPr>
        <w:ind w:left="6252" w:hanging="360"/>
      </w:pPr>
      <w:rPr>
        <w:rFonts w:ascii="Wingdings" w:hAnsi="Wingdings" w:hint="default"/>
      </w:rPr>
    </w:lvl>
  </w:abstractNum>
  <w:abstractNum w:abstractNumId="33" w15:restartNumberingAfterBreak="0">
    <w:nsid w:val="7DB01DDD"/>
    <w:multiLevelType w:val="hybridMultilevel"/>
    <w:tmpl w:val="DFE63DC8"/>
    <w:lvl w:ilvl="0" w:tplc="0C09000F">
      <w:start w:val="1"/>
      <w:numFmt w:val="decimal"/>
      <w:lvlText w:val="%1."/>
      <w:lvlJc w:val="left"/>
      <w:pPr>
        <w:ind w:left="1191" w:hanging="360"/>
      </w:pPr>
    </w:lvl>
    <w:lvl w:ilvl="1" w:tplc="0C090019" w:tentative="1">
      <w:start w:val="1"/>
      <w:numFmt w:val="lowerLetter"/>
      <w:lvlText w:val="%2."/>
      <w:lvlJc w:val="left"/>
      <w:pPr>
        <w:ind w:left="1911" w:hanging="360"/>
      </w:pPr>
    </w:lvl>
    <w:lvl w:ilvl="2" w:tplc="0C09001B" w:tentative="1">
      <w:start w:val="1"/>
      <w:numFmt w:val="lowerRoman"/>
      <w:lvlText w:val="%3."/>
      <w:lvlJc w:val="right"/>
      <w:pPr>
        <w:ind w:left="2631" w:hanging="180"/>
      </w:pPr>
    </w:lvl>
    <w:lvl w:ilvl="3" w:tplc="0C09000F" w:tentative="1">
      <w:start w:val="1"/>
      <w:numFmt w:val="decimal"/>
      <w:lvlText w:val="%4."/>
      <w:lvlJc w:val="left"/>
      <w:pPr>
        <w:ind w:left="3351" w:hanging="360"/>
      </w:pPr>
    </w:lvl>
    <w:lvl w:ilvl="4" w:tplc="0C090019" w:tentative="1">
      <w:start w:val="1"/>
      <w:numFmt w:val="lowerLetter"/>
      <w:lvlText w:val="%5."/>
      <w:lvlJc w:val="left"/>
      <w:pPr>
        <w:ind w:left="4071" w:hanging="360"/>
      </w:pPr>
    </w:lvl>
    <w:lvl w:ilvl="5" w:tplc="0C09001B" w:tentative="1">
      <w:start w:val="1"/>
      <w:numFmt w:val="lowerRoman"/>
      <w:lvlText w:val="%6."/>
      <w:lvlJc w:val="right"/>
      <w:pPr>
        <w:ind w:left="4791" w:hanging="180"/>
      </w:pPr>
    </w:lvl>
    <w:lvl w:ilvl="6" w:tplc="0C09000F" w:tentative="1">
      <w:start w:val="1"/>
      <w:numFmt w:val="decimal"/>
      <w:lvlText w:val="%7."/>
      <w:lvlJc w:val="left"/>
      <w:pPr>
        <w:ind w:left="5511" w:hanging="360"/>
      </w:pPr>
    </w:lvl>
    <w:lvl w:ilvl="7" w:tplc="0C090019" w:tentative="1">
      <w:start w:val="1"/>
      <w:numFmt w:val="lowerLetter"/>
      <w:lvlText w:val="%8."/>
      <w:lvlJc w:val="left"/>
      <w:pPr>
        <w:ind w:left="6231" w:hanging="360"/>
      </w:pPr>
    </w:lvl>
    <w:lvl w:ilvl="8" w:tplc="0C09001B" w:tentative="1">
      <w:start w:val="1"/>
      <w:numFmt w:val="lowerRoman"/>
      <w:lvlText w:val="%9."/>
      <w:lvlJc w:val="right"/>
      <w:pPr>
        <w:ind w:left="6951" w:hanging="180"/>
      </w:pPr>
    </w:lvl>
  </w:abstractNum>
  <w:num w:numId="1">
    <w:abstractNumId w:val="5"/>
  </w:num>
  <w:num w:numId="2">
    <w:abstractNumId w:val="22"/>
  </w:num>
  <w:num w:numId="3">
    <w:abstractNumId w:val="28"/>
  </w:num>
  <w:num w:numId="4">
    <w:abstractNumId w:val="12"/>
  </w:num>
  <w:num w:numId="5">
    <w:abstractNumId w:val="33"/>
  </w:num>
  <w:num w:numId="6">
    <w:abstractNumId w:val="13"/>
  </w:num>
  <w:num w:numId="7">
    <w:abstractNumId w:val="32"/>
  </w:num>
  <w:num w:numId="8">
    <w:abstractNumId w:val="19"/>
  </w:num>
  <w:num w:numId="9">
    <w:abstractNumId w:val="18"/>
  </w:num>
  <w:num w:numId="10">
    <w:abstractNumId w:val="4"/>
  </w:num>
  <w:num w:numId="11">
    <w:abstractNumId w:val="9"/>
  </w:num>
  <w:num w:numId="12">
    <w:abstractNumId w:val="4"/>
  </w:num>
  <w:num w:numId="13">
    <w:abstractNumId w:val="4"/>
  </w:num>
  <w:num w:numId="14">
    <w:abstractNumId w:val="20"/>
  </w:num>
  <w:num w:numId="15">
    <w:abstractNumId w:val="15"/>
  </w:num>
  <w:num w:numId="16">
    <w:abstractNumId w:val="10"/>
  </w:num>
  <w:num w:numId="17">
    <w:abstractNumId w:val="27"/>
  </w:num>
  <w:num w:numId="18">
    <w:abstractNumId w:val="16"/>
  </w:num>
  <w:num w:numId="19">
    <w:abstractNumId w:val="30"/>
  </w:num>
  <w:num w:numId="20">
    <w:abstractNumId w:val="25"/>
  </w:num>
  <w:num w:numId="21">
    <w:abstractNumId w:val="14"/>
  </w:num>
  <w:num w:numId="22">
    <w:abstractNumId w:val="21"/>
  </w:num>
  <w:num w:numId="23">
    <w:abstractNumId w:val="1"/>
  </w:num>
  <w:num w:numId="24">
    <w:abstractNumId w:val="0"/>
  </w:num>
  <w:num w:numId="25">
    <w:abstractNumId w:val="2"/>
  </w:num>
  <w:num w:numId="26">
    <w:abstractNumId w:val="23"/>
  </w:num>
  <w:num w:numId="27">
    <w:abstractNumId w:val="26"/>
  </w:num>
  <w:num w:numId="28">
    <w:abstractNumId w:val="31"/>
  </w:num>
  <w:num w:numId="29">
    <w:abstractNumId w:val="24"/>
  </w:num>
  <w:num w:numId="30">
    <w:abstractNumId w:val="17"/>
  </w:num>
  <w:num w:numId="31">
    <w:abstractNumId w:val="8"/>
  </w:num>
  <w:num w:numId="32">
    <w:abstractNumId w:val="6"/>
  </w:num>
  <w:num w:numId="33">
    <w:abstractNumId w:val="29"/>
  </w:num>
  <w:num w:numId="34">
    <w:abstractNumId w:val="7"/>
  </w:num>
  <w:num w:numId="35">
    <w:abstractNumId w:val="11"/>
  </w:num>
  <w:num w:numId="36">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Daniel Paley">
    <w15:presenceInfo w15:providerId="AD" w15:userId="S::dpaley@parc.com::00bd5001-4401-4475-b1db-cde9b2ce836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trackRevisions/>
  <w:defaultTabStop w:val="720"/>
  <w:drawingGridHorizontalSpacing w:val="110"/>
  <w:displayHorizontalDrawingGridEvery w:val="2"/>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017A"/>
    <w:rsid w:val="000037BA"/>
    <w:rsid w:val="00011420"/>
    <w:rsid w:val="00013070"/>
    <w:rsid w:val="000216C4"/>
    <w:rsid w:val="00023BEE"/>
    <w:rsid w:val="00025979"/>
    <w:rsid w:val="00035E0E"/>
    <w:rsid w:val="00044596"/>
    <w:rsid w:val="00044F02"/>
    <w:rsid w:val="00050331"/>
    <w:rsid w:val="00057911"/>
    <w:rsid w:val="000675A3"/>
    <w:rsid w:val="0007036C"/>
    <w:rsid w:val="000812EC"/>
    <w:rsid w:val="000925F6"/>
    <w:rsid w:val="00092AC8"/>
    <w:rsid w:val="00094172"/>
    <w:rsid w:val="00097489"/>
    <w:rsid w:val="000A4956"/>
    <w:rsid w:val="000A5D5C"/>
    <w:rsid w:val="000A6DEE"/>
    <w:rsid w:val="000B7999"/>
    <w:rsid w:val="000C3D9F"/>
    <w:rsid w:val="000C60B3"/>
    <w:rsid w:val="000D0460"/>
    <w:rsid w:val="000D2ACB"/>
    <w:rsid w:val="000D5808"/>
    <w:rsid w:val="000E2455"/>
    <w:rsid w:val="000F28E6"/>
    <w:rsid w:val="0010152D"/>
    <w:rsid w:val="00103989"/>
    <w:rsid w:val="00107726"/>
    <w:rsid w:val="00110436"/>
    <w:rsid w:val="00110669"/>
    <w:rsid w:val="00111A89"/>
    <w:rsid w:val="001123BC"/>
    <w:rsid w:val="001137C6"/>
    <w:rsid w:val="00114FFE"/>
    <w:rsid w:val="00121150"/>
    <w:rsid w:val="0012567C"/>
    <w:rsid w:val="00134322"/>
    <w:rsid w:val="001511F3"/>
    <w:rsid w:val="0016573E"/>
    <w:rsid w:val="00165CA4"/>
    <w:rsid w:val="001714EB"/>
    <w:rsid w:val="001717F4"/>
    <w:rsid w:val="00173D15"/>
    <w:rsid w:val="001943AE"/>
    <w:rsid w:val="00195DA3"/>
    <w:rsid w:val="001A1A7F"/>
    <w:rsid w:val="001A3CEC"/>
    <w:rsid w:val="001A7AD9"/>
    <w:rsid w:val="001B547B"/>
    <w:rsid w:val="001D19F8"/>
    <w:rsid w:val="001D298B"/>
    <w:rsid w:val="001D5194"/>
    <w:rsid w:val="001E1352"/>
    <w:rsid w:val="001E526E"/>
    <w:rsid w:val="00213148"/>
    <w:rsid w:val="00214A34"/>
    <w:rsid w:val="0022086E"/>
    <w:rsid w:val="00222FA0"/>
    <w:rsid w:val="00224A47"/>
    <w:rsid w:val="0022609A"/>
    <w:rsid w:val="00240D7E"/>
    <w:rsid w:val="00241C76"/>
    <w:rsid w:val="002470EE"/>
    <w:rsid w:val="00251245"/>
    <w:rsid w:val="00256EF5"/>
    <w:rsid w:val="0028551A"/>
    <w:rsid w:val="00292986"/>
    <w:rsid w:val="00293CC3"/>
    <w:rsid w:val="002947AF"/>
    <w:rsid w:val="00295416"/>
    <w:rsid w:val="00295B65"/>
    <w:rsid w:val="002A00EA"/>
    <w:rsid w:val="002A7094"/>
    <w:rsid w:val="002D1BEE"/>
    <w:rsid w:val="002D55B6"/>
    <w:rsid w:val="002E3180"/>
    <w:rsid w:val="002E6549"/>
    <w:rsid w:val="002F1EC6"/>
    <w:rsid w:val="003025DF"/>
    <w:rsid w:val="003056F2"/>
    <w:rsid w:val="003113E0"/>
    <w:rsid w:val="00315CE4"/>
    <w:rsid w:val="003212D6"/>
    <w:rsid w:val="00324543"/>
    <w:rsid w:val="00330EAC"/>
    <w:rsid w:val="00335ABD"/>
    <w:rsid w:val="00336FF6"/>
    <w:rsid w:val="003378A5"/>
    <w:rsid w:val="00347D60"/>
    <w:rsid w:val="0035227B"/>
    <w:rsid w:val="00352D01"/>
    <w:rsid w:val="00354532"/>
    <w:rsid w:val="00375B42"/>
    <w:rsid w:val="00376EB5"/>
    <w:rsid w:val="0038250B"/>
    <w:rsid w:val="003830CD"/>
    <w:rsid w:val="00386D21"/>
    <w:rsid w:val="00391F49"/>
    <w:rsid w:val="00392BB1"/>
    <w:rsid w:val="00397740"/>
    <w:rsid w:val="003B0863"/>
    <w:rsid w:val="003B2808"/>
    <w:rsid w:val="003C0BD3"/>
    <w:rsid w:val="003C1268"/>
    <w:rsid w:val="003D1240"/>
    <w:rsid w:val="003E0065"/>
    <w:rsid w:val="003E38CE"/>
    <w:rsid w:val="003F2603"/>
    <w:rsid w:val="00402194"/>
    <w:rsid w:val="00402CF1"/>
    <w:rsid w:val="0041378F"/>
    <w:rsid w:val="004161EA"/>
    <w:rsid w:val="00416D4A"/>
    <w:rsid w:val="00420888"/>
    <w:rsid w:val="0042297F"/>
    <w:rsid w:val="004614B0"/>
    <w:rsid w:val="00461FCF"/>
    <w:rsid w:val="00464ADA"/>
    <w:rsid w:val="00466C28"/>
    <w:rsid w:val="00466FFC"/>
    <w:rsid w:val="004A4BCA"/>
    <w:rsid w:val="004B19E4"/>
    <w:rsid w:val="004B2531"/>
    <w:rsid w:val="004B29F4"/>
    <w:rsid w:val="004D310B"/>
    <w:rsid w:val="004D789B"/>
    <w:rsid w:val="004E7D3E"/>
    <w:rsid w:val="004F6F6A"/>
    <w:rsid w:val="0051465F"/>
    <w:rsid w:val="005239C9"/>
    <w:rsid w:val="00524538"/>
    <w:rsid w:val="005370BE"/>
    <w:rsid w:val="0054746C"/>
    <w:rsid w:val="00571369"/>
    <w:rsid w:val="0057744F"/>
    <w:rsid w:val="00582169"/>
    <w:rsid w:val="005867C4"/>
    <w:rsid w:val="00590AE7"/>
    <w:rsid w:val="0059521F"/>
    <w:rsid w:val="005B2DA0"/>
    <w:rsid w:val="005E2BBA"/>
    <w:rsid w:val="005E2F9B"/>
    <w:rsid w:val="0060109C"/>
    <w:rsid w:val="00603072"/>
    <w:rsid w:val="00606846"/>
    <w:rsid w:val="00612149"/>
    <w:rsid w:val="006126CD"/>
    <w:rsid w:val="0061495D"/>
    <w:rsid w:val="00614E55"/>
    <w:rsid w:val="00623806"/>
    <w:rsid w:val="0063677A"/>
    <w:rsid w:val="0064068E"/>
    <w:rsid w:val="006539FB"/>
    <w:rsid w:val="00653F34"/>
    <w:rsid w:val="006614FD"/>
    <w:rsid w:val="00663DAA"/>
    <w:rsid w:val="0066621A"/>
    <w:rsid w:val="0066646A"/>
    <w:rsid w:val="00675B2A"/>
    <w:rsid w:val="0067664A"/>
    <w:rsid w:val="00691458"/>
    <w:rsid w:val="00694856"/>
    <w:rsid w:val="00697E42"/>
    <w:rsid w:val="006A6D71"/>
    <w:rsid w:val="006A7AB3"/>
    <w:rsid w:val="006A7BDB"/>
    <w:rsid w:val="006B19A7"/>
    <w:rsid w:val="006C4683"/>
    <w:rsid w:val="006C5DC1"/>
    <w:rsid w:val="006E4285"/>
    <w:rsid w:val="006E7897"/>
    <w:rsid w:val="006F1B6B"/>
    <w:rsid w:val="0070171F"/>
    <w:rsid w:val="007110DE"/>
    <w:rsid w:val="00713A11"/>
    <w:rsid w:val="00717FCD"/>
    <w:rsid w:val="00721D0D"/>
    <w:rsid w:val="00725421"/>
    <w:rsid w:val="00726F8A"/>
    <w:rsid w:val="0075299B"/>
    <w:rsid w:val="00754260"/>
    <w:rsid w:val="00760D67"/>
    <w:rsid w:val="0076689F"/>
    <w:rsid w:val="00766B53"/>
    <w:rsid w:val="007877F6"/>
    <w:rsid w:val="00791349"/>
    <w:rsid w:val="00792F64"/>
    <w:rsid w:val="007A5EC9"/>
    <w:rsid w:val="007A78CD"/>
    <w:rsid w:val="007B1FFB"/>
    <w:rsid w:val="007C38BF"/>
    <w:rsid w:val="007D14F6"/>
    <w:rsid w:val="007D4297"/>
    <w:rsid w:val="007D5A3C"/>
    <w:rsid w:val="007F37C3"/>
    <w:rsid w:val="007F7167"/>
    <w:rsid w:val="00803111"/>
    <w:rsid w:val="008105BC"/>
    <w:rsid w:val="00812B49"/>
    <w:rsid w:val="00823926"/>
    <w:rsid w:val="008316F3"/>
    <w:rsid w:val="008344A3"/>
    <w:rsid w:val="0083679F"/>
    <w:rsid w:val="0084120E"/>
    <w:rsid w:val="008437A2"/>
    <w:rsid w:val="00853B5F"/>
    <w:rsid w:val="00855E66"/>
    <w:rsid w:val="00857794"/>
    <w:rsid w:val="00874528"/>
    <w:rsid w:val="008838B7"/>
    <w:rsid w:val="008A1067"/>
    <w:rsid w:val="008B0660"/>
    <w:rsid w:val="008B4A8F"/>
    <w:rsid w:val="008D1C88"/>
    <w:rsid w:val="008D31DE"/>
    <w:rsid w:val="008D3B7A"/>
    <w:rsid w:val="008D3D84"/>
    <w:rsid w:val="00911004"/>
    <w:rsid w:val="00917ABA"/>
    <w:rsid w:val="00924749"/>
    <w:rsid w:val="00926467"/>
    <w:rsid w:val="009328AB"/>
    <w:rsid w:val="009332C0"/>
    <w:rsid w:val="009404A8"/>
    <w:rsid w:val="00940CDE"/>
    <w:rsid w:val="0094362A"/>
    <w:rsid w:val="00947028"/>
    <w:rsid w:val="009820A0"/>
    <w:rsid w:val="009A45BC"/>
    <w:rsid w:val="009A5F8A"/>
    <w:rsid w:val="009A703A"/>
    <w:rsid w:val="009B57F7"/>
    <w:rsid w:val="009B5E34"/>
    <w:rsid w:val="009D0FB3"/>
    <w:rsid w:val="009D3694"/>
    <w:rsid w:val="009E0AD1"/>
    <w:rsid w:val="009E4C89"/>
    <w:rsid w:val="009F2274"/>
    <w:rsid w:val="009F4FEA"/>
    <w:rsid w:val="009F59F5"/>
    <w:rsid w:val="00A02754"/>
    <w:rsid w:val="00A02E19"/>
    <w:rsid w:val="00A075DF"/>
    <w:rsid w:val="00A150F8"/>
    <w:rsid w:val="00A17A1F"/>
    <w:rsid w:val="00A20141"/>
    <w:rsid w:val="00A26F05"/>
    <w:rsid w:val="00A321AB"/>
    <w:rsid w:val="00A40AF9"/>
    <w:rsid w:val="00A43040"/>
    <w:rsid w:val="00A47985"/>
    <w:rsid w:val="00A60D2C"/>
    <w:rsid w:val="00A618DE"/>
    <w:rsid w:val="00A806BA"/>
    <w:rsid w:val="00A80907"/>
    <w:rsid w:val="00A84F71"/>
    <w:rsid w:val="00A95A00"/>
    <w:rsid w:val="00A978B9"/>
    <w:rsid w:val="00AB7009"/>
    <w:rsid w:val="00AC131E"/>
    <w:rsid w:val="00AC1DB4"/>
    <w:rsid w:val="00AC6DEE"/>
    <w:rsid w:val="00AD15EB"/>
    <w:rsid w:val="00AE347F"/>
    <w:rsid w:val="00AE387C"/>
    <w:rsid w:val="00AF2C4B"/>
    <w:rsid w:val="00B07668"/>
    <w:rsid w:val="00B12BD2"/>
    <w:rsid w:val="00B27462"/>
    <w:rsid w:val="00B30463"/>
    <w:rsid w:val="00B46EDD"/>
    <w:rsid w:val="00B50FE4"/>
    <w:rsid w:val="00B52F3A"/>
    <w:rsid w:val="00B62A26"/>
    <w:rsid w:val="00B66865"/>
    <w:rsid w:val="00B67359"/>
    <w:rsid w:val="00B850AA"/>
    <w:rsid w:val="00B90F99"/>
    <w:rsid w:val="00BA229F"/>
    <w:rsid w:val="00BA447F"/>
    <w:rsid w:val="00BA7A25"/>
    <w:rsid w:val="00BB5742"/>
    <w:rsid w:val="00BD017A"/>
    <w:rsid w:val="00BE5737"/>
    <w:rsid w:val="00C04AA3"/>
    <w:rsid w:val="00C155A0"/>
    <w:rsid w:val="00C20888"/>
    <w:rsid w:val="00C4094F"/>
    <w:rsid w:val="00C47C55"/>
    <w:rsid w:val="00C53377"/>
    <w:rsid w:val="00C56768"/>
    <w:rsid w:val="00C61370"/>
    <w:rsid w:val="00C6766F"/>
    <w:rsid w:val="00C727BD"/>
    <w:rsid w:val="00C73574"/>
    <w:rsid w:val="00C73D6B"/>
    <w:rsid w:val="00C81F39"/>
    <w:rsid w:val="00C82158"/>
    <w:rsid w:val="00CA22E3"/>
    <w:rsid w:val="00CC5BEB"/>
    <w:rsid w:val="00CC6A3F"/>
    <w:rsid w:val="00CD0EF6"/>
    <w:rsid w:val="00CE2EB4"/>
    <w:rsid w:val="00CF24E7"/>
    <w:rsid w:val="00CF4E0B"/>
    <w:rsid w:val="00CF668A"/>
    <w:rsid w:val="00D01208"/>
    <w:rsid w:val="00D06D8D"/>
    <w:rsid w:val="00D07AE4"/>
    <w:rsid w:val="00D13539"/>
    <w:rsid w:val="00D16D99"/>
    <w:rsid w:val="00D21AFF"/>
    <w:rsid w:val="00D301CA"/>
    <w:rsid w:val="00D4146A"/>
    <w:rsid w:val="00D42BD9"/>
    <w:rsid w:val="00D54AB4"/>
    <w:rsid w:val="00D77D5E"/>
    <w:rsid w:val="00D80C4A"/>
    <w:rsid w:val="00D83B82"/>
    <w:rsid w:val="00DA641A"/>
    <w:rsid w:val="00DB24DC"/>
    <w:rsid w:val="00DC02A6"/>
    <w:rsid w:val="00DD03F5"/>
    <w:rsid w:val="00DE7CA9"/>
    <w:rsid w:val="00E01D39"/>
    <w:rsid w:val="00E22CBA"/>
    <w:rsid w:val="00E26E3E"/>
    <w:rsid w:val="00E30420"/>
    <w:rsid w:val="00E30731"/>
    <w:rsid w:val="00E37417"/>
    <w:rsid w:val="00E42F6F"/>
    <w:rsid w:val="00E44809"/>
    <w:rsid w:val="00E55557"/>
    <w:rsid w:val="00E7497F"/>
    <w:rsid w:val="00E771CA"/>
    <w:rsid w:val="00E8761B"/>
    <w:rsid w:val="00E96827"/>
    <w:rsid w:val="00EA7C46"/>
    <w:rsid w:val="00EB1689"/>
    <w:rsid w:val="00EC7BD1"/>
    <w:rsid w:val="00EE0465"/>
    <w:rsid w:val="00EE2F76"/>
    <w:rsid w:val="00EE37A4"/>
    <w:rsid w:val="00EE728C"/>
    <w:rsid w:val="00EF201C"/>
    <w:rsid w:val="00F1105C"/>
    <w:rsid w:val="00F218ED"/>
    <w:rsid w:val="00F250D8"/>
    <w:rsid w:val="00F41FA6"/>
    <w:rsid w:val="00F63F22"/>
    <w:rsid w:val="00F66614"/>
    <w:rsid w:val="00F66B3D"/>
    <w:rsid w:val="00F85248"/>
    <w:rsid w:val="00F8574C"/>
    <w:rsid w:val="00F8737A"/>
    <w:rsid w:val="00F8749E"/>
    <w:rsid w:val="00F875A5"/>
    <w:rsid w:val="00F96969"/>
    <w:rsid w:val="00F974CC"/>
    <w:rsid w:val="00FA09AA"/>
    <w:rsid w:val="00FA6981"/>
    <w:rsid w:val="00FD025D"/>
    <w:rsid w:val="00FE0A3D"/>
    <w:rsid w:val="00FE104F"/>
    <w:rsid w:val="00FE73EF"/>
    <w:rsid w:val="00FF10E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176DA383"/>
  <w15:docId w15:val="{1BF9693A-3EA2-49F7-A972-ACAB74CF2F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Calibri" w:eastAsia="Calibri" w:hAnsi="Calibri" w:cs="Calibri"/>
      <w:lang w:val="en-AU" w:eastAsia="en-AU" w:bidi="en-AU"/>
    </w:rPr>
  </w:style>
  <w:style w:type="paragraph" w:styleId="Heading1">
    <w:name w:val="heading 1"/>
    <w:basedOn w:val="Normal"/>
    <w:link w:val="Heading1Char"/>
    <w:uiPriority w:val="1"/>
    <w:qFormat/>
    <w:pPr>
      <w:ind w:left="132"/>
      <w:outlineLvl w:val="0"/>
    </w:pPr>
    <w:rPr>
      <w:b/>
      <w:bCs/>
      <w:sz w:val="28"/>
      <w:szCs w:val="28"/>
    </w:rPr>
  </w:style>
  <w:style w:type="paragraph" w:styleId="Heading2">
    <w:name w:val="heading 2"/>
    <w:basedOn w:val="Normal"/>
    <w:next w:val="Normal"/>
    <w:link w:val="Heading2Char"/>
    <w:uiPriority w:val="9"/>
    <w:semiHidden/>
    <w:unhideWhenUsed/>
    <w:qFormat/>
    <w:rsid w:val="00694856"/>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4">
    <w:name w:val="heading 4"/>
    <w:basedOn w:val="Normal"/>
    <w:next w:val="Normal"/>
    <w:link w:val="Heading4Char"/>
    <w:uiPriority w:val="9"/>
    <w:semiHidden/>
    <w:unhideWhenUsed/>
    <w:qFormat/>
    <w:rsid w:val="00694856"/>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01"/>
      <w:ind w:left="112"/>
    </w:pPr>
  </w:style>
  <w:style w:type="paragraph" w:styleId="BodyText">
    <w:name w:val="Body Text"/>
    <w:basedOn w:val="Normal"/>
    <w:uiPriority w:val="1"/>
    <w:qFormat/>
  </w:style>
  <w:style w:type="paragraph" w:styleId="ListParagraph">
    <w:name w:val="List Paragraph"/>
    <w:basedOn w:val="Normal"/>
    <w:uiPriority w:val="34"/>
    <w:qFormat/>
    <w:pPr>
      <w:spacing w:before="106"/>
      <w:ind w:left="1760" w:hanging="3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2A00EA"/>
    <w:pPr>
      <w:tabs>
        <w:tab w:val="center" w:pos="4513"/>
        <w:tab w:val="right" w:pos="9026"/>
      </w:tabs>
    </w:pPr>
  </w:style>
  <w:style w:type="character" w:customStyle="1" w:styleId="HeaderChar">
    <w:name w:val="Header Char"/>
    <w:basedOn w:val="DefaultParagraphFont"/>
    <w:link w:val="Header"/>
    <w:uiPriority w:val="99"/>
    <w:rsid w:val="002A00EA"/>
    <w:rPr>
      <w:rFonts w:ascii="Calibri" w:eastAsia="Calibri" w:hAnsi="Calibri" w:cs="Calibri"/>
      <w:lang w:val="en-AU" w:eastAsia="en-AU" w:bidi="en-AU"/>
    </w:rPr>
  </w:style>
  <w:style w:type="paragraph" w:styleId="Footer">
    <w:name w:val="footer"/>
    <w:basedOn w:val="Normal"/>
    <w:link w:val="FooterChar"/>
    <w:uiPriority w:val="99"/>
    <w:unhideWhenUsed/>
    <w:rsid w:val="002A00EA"/>
    <w:pPr>
      <w:tabs>
        <w:tab w:val="center" w:pos="4513"/>
        <w:tab w:val="right" w:pos="9026"/>
      </w:tabs>
    </w:pPr>
  </w:style>
  <w:style w:type="character" w:customStyle="1" w:styleId="FooterChar">
    <w:name w:val="Footer Char"/>
    <w:basedOn w:val="DefaultParagraphFont"/>
    <w:link w:val="Footer"/>
    <w:uiPriority w:val="99"/>
    <w:rsid w:val="002A00EA"/>
    <w:rPr>
      <w:rFonts w:ascii="Calibri" w:eastAsia="Calibri" w:hAnsi="Calibri" w:cs="Calibri"/>
      <w:lang w:val="en-AU" w:eastAsia="en-AU" w:bidi="en-AU"/>
    </w:rPr>
  </w:style>
  <w:style w:type="paragraph" w:customStyle="1" w:styleId="TblTxt">
    <w:name w:val="TblTxt"/>
    <w:basedOn w:val="Normal"/>
    <w:uiPriority w:val="3"/>
    <w:qFormat/>
    <w:rsid w:val="00103989"/>
    <w:pPr>
      <w:widowControl/>
      <w:autoSpaceDE/>
      <w:autoSpaceDN/>
      <w:spacing w:before="100" w:after="100"/>
    </w:pPr>
    <w:rPr>
      <w:rFonts w:asciiTheme="minorHAnsi" w:eastAsiaTheme="minorHAnsi" w:hAnsiTheme="minorHAnsi" w:cstheme="minorBidi"/>
      <w:sz w:val="20"/>
      <w:lang w:eastAsia="en-US" w:bidi="ar-SA"/>
    </w:rPr>
  </w:style>
  <w:style w:type="paragraph" w:customStyle="1" w:styleId="TblTxtBold">
    <w:name w:val="TblTxtBold"/>
    <w:uiPriority w:val="2"/>
    <w:qFormat/>
    <w:rsid w:val="00103989"/>
    <w:pPr>
      <w:widowControl/>
      <w:autoSpaceDE/>
      <w:autoSpaceDN/>
      <w:spacing w:before="100" w:after="100"/>
    </w:pPr>
    <w:rPr>
      <w:b/>
      <w:sz w:val="20"/>
      <w:lang w:val="en-AU"/>
    </w:rPr>
  </w:style>
  <w:style w:type="table" w:customStyle="1" w:styleId="vtTableunbordered">
    <w:name w:val="vtTable unbordered"/>
    <w:basedOn w:val="TableNormal"/>
    <w:uiPriority w:val="99"/>
    <w:rsid w:val="00103989"/>
    <w:pPr>
      <w:widowControl/>
      <w:autoSpaceDE/>
      <w:autoSpaceDN/>
    </w:pPr>
    <w:tblPr>
      <w:tblInd w:w="-108" w:type="dxa"/>
    </w:tblPr>
  </w:style>
  <w:style w:type="paragraph" w:customStyle="1" w:styleId="DocNo">
    <w:name w:val="DocNo"/>
    <w:basedOn w:val="TblTxt"/>
    <w:rsid w:val="00103989"/>
  </w:style>
  <w:style w:type="paragraph" w:customStyle="1" w:styleId="DocDate">
    <w:name w:val="DocDate"/>
    <w:basedOn w:val="TblTxt"/>
    <w:rsid w:val="00103989"/>
  </w:style>
  <w:style w:type="paragraph" w:customStyle="1" w:styleId="DocSec">
    <w:name w:val="DocSec"/>
    <w:basedOn w:val="TblTxt"/>
    <w:semiHidden/>
    <w:rsid w:val="00103989"/>
  </w:style>
  <w:style w:type="paragraph" w:styleId="BalloonText">
    <w:name w:val="Balloon Text"/>
    <w:basedOn w:val="Normal"/>
    <w:link w:val="BalloonTextChar"/>
    <w:uiPriority w:val="99"/>
    <w:semiHidden/>
    <w:unhideWhenUsed/>
    <w:rsid w:val="009D369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3694"/>
    <w:rPr>
      <w:rFonts w:ascii="Segoe UI" w:eastAsia="Calibri" w:hAnsi="Segoe UI" w:cs="Segoe UI"/>
      <w:sz w:val="18"/>
      <w:szCs w:val="18"/>
      <w:lang w:val="en-AU" w:eastAsia="en-AU" w:bidi="en-AU"/>
    </w:rPr>
  </w:style>
  <w:style w:type="paragraph" w:styleId="TOCHeading">
    <w:name w:val="TOC Heading"/>
    <w:basedOn w:val="Heading1"/>
    <w:next w:val="Normal"/>
    <w:uiPriority w:val="39"/>
    <w:unhideWhenUsed/>
    <w:qFormat/>
    <w:rsid w:val="00874528"/>
    <w:pPr>
      <w:keepNext/>
      <w:keepLines/>
      <w:widowControl/>
      <w:autoSpaceDE/>
      <w:autoSpaceDN/>
      <w:spacing w:before="240" w:line="259" w:lineRule="auto"/>
      <w:ind w:left="0"/>
      <w:outlineLvl w:val="9"/>
    </w:pPr>
    <w:rPr>
      <w:rFonts w:asciiTheme="majorHAnsi" w:eastAsiaTheme="majorEastAsia" w:hAnsiTheme="majorHAnsi" w:cstheme="majorBidi"/>
      <w:b w:val="0"/>
      <w:bCs w:val="0"/>
      <w:color w:val="365F91" w:themeColor="accent1" w:themeShade="BF"/>
      <w:sz w:val="32"/>
      <w:szCs w:val="32"/>
      <w:lang w:val="en-US" w:eastAsia="en-US" w:bidi="ar-SA"/>
    </w:rPr>
  </w:style>
  <w:style w:type="character" w:styleId="Hyperlink">
    <w:name w:val="Hyperlink"/>
    <w:basedOn w:val="DefaultParagraphFont"/>
    <w:uiPriority w:val="99"/>
    <w:unhideWhenUsed/>
    <w:rsid w:val="00874528"/>
    <w:rPr>
      <w:color w:val="0000FF" w:themeColor="hyperlink"/>
      <w:u w:val="single"/>
    </w:rPr>
  </w:style>
  <w:style w:type="table" w:customStyle="1" w:styleId="Borderless">
    <w:name w:val="Borderless"/>
    <w:basedOn w:val="TableNormal"/>
    <w:uiPriority w:val="99"/>
    <w:rsid w:val="001123BC"/>
    <w:pPr>
      <w:widowControl/>
      <w:autoSpaceDE/>
      <w:autoSpaceDN/>
    </w:pPr>
    <w:tblPr>
      <w:tblInd w:w="-108" w:type="dxa"/>
    </w:tblPr>
  </w:style>
  <w:style w:type="table" w:customStyle="1" w:styleId="vtTableunbordered1">
    <w:name w:val="vtTable unbordered1"/>
    <w:basedOn w:val="TableNormal"/>
    <w:uiPriority w:val="99"/>
    <w:rsid w:val="001123BC"/>
    <w:pPr>
      <w:widowControl/>
      <w:autoSpaceDE/>
      <w:autoSpaceDN/>
    </w:pPr>
    <w:tblPr>
      <w:tblInd w:w="-108" w:type="dxa"/>
    </w:tblPr>
  </w:style>
  <w:style w:type="paragraph" w:customStyle="1" w:styleId="SecClass">
    <w:name w:val="SecClass"/>
    <w:qFormat/>
    <w:rsid w:val="001123BC"/>
    <w:pPr>
      <w:widowControl/>
      <w:autoSpaceDE/>
      <w:autoSpaceDN/>
      <w:jc w:val="center"/>
    </w:pPr>
    <w:rPr>
      <w:b/>
      <w:caps/>
      <w:color w:val="FF0000"/>
      <w:sz w:val="28"/>
      <w:lang w:val="en-AU"/>
    </w:rPr>
  </w:style>
  <w:style w:type="paragraph" w:styleId="NoSpacing">
    <w:name w:val="No Spacing"/>
    <w:uiPriority w:val="1"/>
    <w:qFormat/>
    <w:rsid w:val="004B29F4"/>
    <w:rPr>
      <w:rFonts w:ascii="Calibri" w:eastAsia="Calibri" w:hAnsi="Calibri" w:cs="Calibri"/>
      <w:lang w:val="en-AU" w:eastAsia="en-AU" w:bidi="en-AU"/>
    </w:rPr>
  </w:style>
  <w:style w:type="table" w:styleId="TableGrid">
    <w:name w:val="Table Grid"/>
    <w:basedOn w:val="TableNormal"/>
    <w:uiPriority w:val="39"/>
    <w:rsid w:val="0058216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1"/>
    <w:rsid w:val="004B2531"/>
    <w:rPr>
      <w:rFonts w:ascii="Calibri" w:eastAsia="Calibri" w:hAnsi="Calibri" w:cs="Calibri"/>
      <w:b/>
      <w:bCs/>
      <w:sz w:val="28"/>
      <w:szCs w:val="28"/>
      <w:lang w:val="en-AU" w:eastAsia="en-AU" w:bidi="en-AU"/>
    </w:rPr>
  </w:style>
  <w:style w:type="paragraph" w:customStyle="1" w:styleId="Default">
    <w:name w:val="Default"/>
    <w:rsid w:val="00F1105C"/>
    <w:pPr>
      <w:widowControl/>
      <w:adjustRightInd w:val="0"/>
    </w:pPr>
    <w:rPr>
      <w:rFonts w:ascii="Times New Roman" w:hAnsi="Times New Roman" w:cs="Times New Roman"/>
      <w:color w:val="000000"/>
      <w:sz w:val="24"/>
      <w:szCs w:val="24"/>
      <w:lang w:val="en-AU"/>
    </w:rPr>
  </w:style>
  <w:style w:type="paragraph" w:styleId="FootnoteText">
    <w:name w:val="footnote text"/>
    <w:basedOn w:val="Normal"/>
    <w:link w:val="FootnoteTextChar"/>
    <w:uiPriority w:val="99"/>
    <w:semiHidden/>
    <w:unhideWhenUsed/>
    <w:rsid w:val="00023BEE"/>
    <w:rPr>
      <w:sz w:val="20"/>
      <w:szCs w:val="20"/>
    </w:rPr>
  </w:style>
  <w:style w:type="character" w:customStyle="1" w:styleId="FootnoteTextChar">
    <w:name w:val="Footnote Text Char"/>
    <w:basedOn w:val="DefaultParagraphFont"/>
    <w:link w:val="FootnoteText"/>
    <w:uiPriority w:val="99"/>
    <w:semiHidden/>
    <w:rsid w:val="00023BEE"/>
    <w:rPr>
      <w:rFonts w:ascii="Calibri" w:eastAsia="Calibri" w:hAnsi="Calibri" w:cs="Calibri"/>
      <w:sz w:val="20"/>
      <w:szCs w:val="20"/>
      <w:lang w:val="en-AU" w:eastAsia="en-AU" w:bidi="en-AU"/>
    </w:rPr>
  </w:style>
  <w:style w:type="character" w:styleId="FootnoteReference">
    <w:name w:val="footnote reference"/>
    <w:basedOn w:val="DefaultParagraphFont"/>
    <w:uiPriority w:val="99"/>
    <w:semiHidden/>
    <w:unhideWhenUsed/>
    <w:rsid w:val="00023BEE"/>
    <w:rPr>
      <w:vertAlign w:val="superscript"/>
    </w:rPr>
  </w:style>
  <w:style w:type="paragraph" w:styleId="Caption">
    <w:name w:val="caption"/>
    <w:basedOn w:val="Normal"/>
    <w:next w:val="Normal"/>
    <w:uiPriority w:val="35"/>
    <w:unhideWhenUsed/>
    <w:qFormat/>
    <w:rsid w:val="00A806BA"/>
    <w:pPr>
      <w:spacing w:after="200"/>
    </w:pPr>
    <w:rPr>
      <w:i/>
      <w:iCs/>
      <w:color w:val="1F497D" w:themeColor="text2"/>
      <w:sz w:val="18"/>
      <w:szCs w:val="18"/>
    </w:rPr>
  </w:style>
  <w:style w:type="paragraph" w:styleId="EndnoteText">
    <w:name w:val="endnote text"/>
    <w:basedOn w:val="Normal"/>
    <w:link w:val="EndnoteTextChar"/>
    <w:uiPriority w:val="99"/>
    <w:semiHidden/>
    <w:unhideWhenUsed/>
    <w:rsid w:val="00B66865"/>
    <w:rPr>
      <w:sz w:val="20"/>
      <w:szCs w:val="20"/>
    </w:rPr>
  </w:style>
  <w:style w:type="character" w:customStyle="1" w:styleId="EndnoteTextChar">
    <w:name w:val="Endnote Text Char"/>
    <w:basedOn w:val="DefaultParagraphFont"/>
    <w:link w:val="EndnoteText"/>
    <w:uiPriority w:val="99"/>
    <w:semiHidden/>
    <w:rsid w:val="00B66865"/>
    <w:rPr>
      <w:rFonts w:ascii="Calibri" w:eastAsia="Calibri" w:hAnsi="Calibri" w:cs="Calibri"/>
      <w:sz w:val="20"/>
      <w:szCs w:val="20"/>
      <w:lang w:val="en-AU" w:eastAsia="en-AU" w:bidi="en-AU"/>
    </w:rPr>
  </w:style>
  <w:style w:type="character" w:styleId="EndnoteReference">
    <w:name w:val="endnote reference"/>
    <w:basedOn w:val="DefaultParagraphFont"/>
    <w:uiPriority w:val="99"/>
    <w:semiHidden/>
    <w:unhideWhenUsed/>
    <w:rsid w:val="00B66865"/>
    <w:rPr>
      <w:vertAlign w:val="superscript"/>
    </w:rPr>
  </w:style>
  <w:style w:type="character" w:customStyle="1" w:styleId="Heading4Char">
    <w:name w:val="Heading 4 Char"/>
    <w:basedOn w:val="DefaultParagraphFont"/>
    <w:link w:val="Heading4"/>
    <w:uiPriority w:val="9"/>
    <w:semiHidden/>
    <w:rsid w:val="00694856"/>
    <w:rPr>
      <w:rFonts w:asciiTheme="majorHAnsi" w:eastAsiaTheme="majorEastAsia" w:hAnsiTheme="majorHAnsi" w:cstheme="majorBidi"/>
      <w:i/>
      <w:iCs/>
      <w:color w:val="365F91" w:themeColor="accent1" w:themeShade="BF"/>
      <w:lang w:val="en-AU" w:eastAsia="en-AU" w:bidi="en-AU"/>
    </w:rPr>
  </w:style>
  <w:style w:type="character" w:customStyle="1" w:styleId="et-waypoint">
    <w:name w:val="et-waypoint"/>
    <w:basedOn w:val="DefaultParagraphFont"/>
    <w:rsid w:val="00694856"/>
  </w:style>
  <w:style w:type="paragraph" w:styleId="NormalWeb">
    <w:name w:val="Normal (Web)"/>
    <w:basedOn w:val="Normal"/>
    <w:uiPriority w:val="99"/>
    <w:semiHidden/>
    <w:unhideWhenUsed/>
    <w:rsid w:val="00694856"/>
    <w:pPr>
      <w:widowControl/>
      <w:autoSpaceDE/>
      <w:autoSpaceDN/>
      <w:spacing w:before="100" w:beforeAutospacing="1" w:after="100" w:afterAutospacing="1"/>
    </w:pPr>
    <w:rPr>
      <w:rFonts w:ascii="Times New Roman" w:eastAsia="Times New Roman" w:hAnsi="Times New Roman" w:cs="Times New Roman"/>
      <w:sz w:val="24"/>
      <w:szCs w:val="24"/>
      <w:lang w:bidi="ar-SA"/>
    </w:rPr>
  </w:style>
  <w:style w:type="character" w:customStyle="1" w:styleId="Heading2Char">
    <w:name w:val="Heading 2 Char"/>
    <w:basedOn w:val="DefaultParagraphFont"/>
    <w:link w:val="Heading2"/>
    <w:uiPriority w:val="9"/>
    <w:semiHidden/>
    <w:rsid w:val="00694856"/>
    <w:rPr>
      <w:rFonts w:asciiTheme="majorHAnsi" w:eastAsiaTheme="majorEastAsia" w:hAnsiTheme="majorHAnsi" w:cstheme="majorBidi"/>
      <w:color w:val="365F91" w:themeColor="accent1" w:themeShade="BF"/>
      <w:sz w:val="26"/>
      <w:szCs w:val="26"/>
      <w:lang w:val="en-AU" w:eastAsia="en-AU" w:bidi="en-AU"/>
    </w:rPr>
  </w:style>
  <w:style w:type="character" w:styleId="CommentReference">
    <w:name w:val="annotation reference"/>
    <w:basedOn w:val="DefaultParagraphFont"/>
    <w:uiPriority w:val="99"/>
    <w:semiHidden/>
    <w:unhideWhenUsed/>
    <w:rsid w:val="00853B5F"/>
    <w:rPr>
      <w:sz w:val="16"/>
      <w:szCs w:val="16"/>
    </w:rPr>
  </w:style>
  <w:style w:type="paragraph" w:styleId="CommentText">
    <w:name w:val="annotation text"/>
    <w:basedOn w:val="Normal"/>
    <w:link w:val="CommentTextChar"/>
    <w:uiPriority w:val="99"/>
    <w:semiHidden/>
    <w:unhideWhenUsed/>
    <w:rsid w:val="00853B5F"/>
    <w:rPr>
      <w:sz w:val="20"/>
      <w:szCs w:val="20"/>
    </w:rPr>
  </w:style>
  <w:style w:type="character" w:customStyle="1" w:styleId="CommentTextChar">
    <w:name w:val="Comment Text Char"/>
    <w:basedOn w:val="DefaultParagraphFont"/>
    <w:link w:val="CommentText"/>
    <w:uiPriority w:val="99"/>
    <w:semiHidden/>
    <w:rsid w:val="00853B5F"/>
    <w:rPr>
      <w:rFonts w:ascii="Calibri" w:eastAsia="Calibri" w:hAnsi="Calibri" w:cs="Calibri"/>
      <w:sz w:val="20"/>
      <w:szCs w:val="20"/>
      <w:lang w:val="en-AU" w:eastAsia="en-AU" w:bidi="en-AU"/>
    </w:rPr>
  </w:style>
  <w:style w:type="paragraph" w:styleId="CommentSubject">
    <w:name w:val="annotation subject"/>
    <w:basedOn w:val="CommentText"/>
    <w:next w:val="CommentText"/>
    <w:link w:val="CommentSubjectChar"/>
    <w:uiPriority w:val="99"/>
    <w:semiHidden/>
    <w:unhideWhenUsed/>
    <w:rsid w:val="00853B5F"/>
    <w:rPr>
      <w:b/>
      <w:bCs/>
    </w:rPr>
  </w:style>
  <w:style w:type="character" w:customStyle="1" w:styleId="CommentSubjectChar">
    <w:name w:val="Comment Subject Char"/>
    <w:basedOn w:val="CommentTextChar"/>
    <w:link w:val="CommentSubject"/>
    <w:uiPriority w:val="99"/>
    <w:semiHidden/>
    <w:rsid w:val="00853B5F"/>
    <w:rPr>
      <w:rFonts w:ascii="Calibri" w:eastAsia="Calibri" w:hAnsi="Calibri" w:cs="Calibri"/>
      <w:b/>
      <w:bCs/>
      <w:sz w:val="20"/>
      <w:szCs w:val="20"/>
      <w:lang w:val="en-AU" w:eastAsia="en-AU" w:bidi="en-AU"/>
    </w:rPr>
  </w:style>
  <w:style w:type="paragraph" w:styleId="Revision">
    <w:name w:val="Revision"/>
    <w:hidden/>
    <w:uiPriority w:val="99"/>
    <w:semiHidden/>
    <w:rsid w:val="009F2274"/>
    <w:pPr>
      <w:widowControl/>
      <w:autoSpaceDE/>
      <w:autoSpaceDN/>
    </w:pPr>
    <w:rPr>
      <w:rFonts w:ascii="Calibri" w:eastAsia="Calibri" w:hAnsi="Calibri" w:cs="Calibri"/>
      <w:lang w:val="en-AU" w:eastAsia="en-AU" w:bidi="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882426">
      <w:bodyDiv w:val="1"/>
      <w:marLeft w:val="0"/>
      <w:marRight w:val="0"/>
      <w:marTop w:val="0"/>
      <w:marBottom w:val="0"/>
      <w:divBdr>
        <w:top w:val="none" w:sz="0" w:space="0" w:color="auto"/>
        <w:left w:val="none" w:sz="0" w:space="0" w:color="auto"/>
        <w:bottom w:val="none" w:sz="0" w:space="0" w:color="auto"/>
        <w:right w:val="none" w:sz="0" w:space="0" w:color="auto"/>
      </w:divBdr>
    </w:div>
    <w:div w:id="103039568">
      <w:bodyDiv w:val="1"/>
      <w:marLeft w:val="0"/>
      <w:marRight w:val="0"/>
      <w:marTop w:val="0"/>
      <w:marBottom w:val="0"/>
      <w:divBdr>
        <w:top w:val="none" w:sz="0" w:space="0" w:color="auto"/>
        <w:left w:val="none" w:sz="0" w:space="0" w:color="auto"/>
        <w:bottom w:val="none" w:sz="0" w:space="0" w:color="auto"/>
        <w:right w:val="none" w:sz="0" w:space="0" w:color="auto"/>
      </w:divBdr>
    </w:div>
    <w:div w:id="125901634">
      <w:bodyDiv w:val="1"/>
      <w:marLeft w:val="0"/>
      <w:marRight w:val="0"/>
      <w:marTop w:val="0"/>
      <w:marBottom w:val="0"/>
      <w:divBdr>
        <w:top w:val="none" w:sz="0" w:space="0" w:color="auto"/>
        <w:left w:val="none" w:sz="0" w:space="0" w:color="auto"/>
        <w:bottom w:val="none" w:sz="0" w:space="0" w:color="auto"/>
        <w:right w:val="none" w:sz="0" w:space="0" w:color="auto"/>
      </w:divBdr>
    </w:div>
    <w:div w:id="446241174">
      <w:bodyDiv w:val="1"/>
      <w:marLeft w:val="0"/>
      <w:marRight w:val="0"/>
      <w:marTop w:val="0"/>
      <w:marBottom w:val="0"/>
      <w:divBdr>
        <w:top w:val="none" w:sz="0" w:space="0" w:color="auto"/>
        <w:left w:val="none" w:sz="0" w:space="0" w:color="auto"/>
        <w:bottom w:val="none" w:sz="0" w:space="0" w:color="auto"/>
        <w:right w:val="none" w:sz="0" w:space="0" w:color="auto"/>
      </w:divBdr>
      <w:divsChild>
        <w:div w:id="1806896504">
          <w:marLeft w:val="0"/>
          <w:marRight w:val="0"/>
          <w:marTop w:val="100"/>
          <w:marBottom w:val="100"/>
          <w:divBdr>
            <w:top w:val="none" w:sz="0" w:space="0" w:color="auto"/>
            <w:left w:val="none" w:sz="0" w:space="0" w:color="auto"/>
            <w:bottom w:val="none" w:sz="0" w:space="0" w:color="auto"/>
            <w:right w:val="none" w:sz="0" w:space="0" w:color="auto"/>
          </w:divBdr>
          <w:divsChild>
            <w:div w:id="1788698045">
              <w:marLeft w:val="0"/>
              <w:marRight w:val="1397"/>
              <w:marTop w:val="0"/>
              <w:marBottom w:val="0"/>
              <w:divBdr>
                <w:top w:val="none" w:sz="0" w:space="0" w:color="auto"/>
                <w:left w:val="none" w:sz="0" w:space="0" w:color="auto"/>
                <w:bottom w:val="none" w:sz="0" w:space="0" w:color="auto"/>
                <w:right w:val="none" w:sz="0" w:space="0" w:color="auto"/>
              </w:divBdr>
            </w:div>
            <w:div w:id="1516530408">
              <w:marLeft w:val="0"/>
              <w:marRight w:val="0"/>
              <w:marTop w:val="0"/>
              <w:marBottom w:val="0"/>
              <w:divBdr>
                <w:top w:val="none" w:sz="0" w:space="0" w:color="auto"/>
                <w:left w:val="none" w:sz="0" w:space="0" w:color="auto"/>
                <w:bottom w:val="none" w:sz="0" w:space="0" w:color="auto"/>
                <w:right w:val="none" w:sz="0" w:space="0" w:color="auto"/>
              </w:divBdr>
              <w:divsChild>
                <w:div w:id="132704969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98241288">
          <w:marLeft w:val="0"/>
          <w:marRight w:val="0"/>
          <w:marTop w:val="100"/>
          <w:marBottom w:val="100"/>
          <w:divBdr>
            <w:top w:val="none" w:sz="0" w:space="0" w:color="auto"/>
            <w:left w:val="none" w:sz="0" w:space="0" w:color="auto"/>
            <w:bottom w:val="none" w:sz="0" w:space="0" w:color="auto"/>
            <w:right w:val="none" w:sz="0" w:space="0" w:color="auto"/>
          </w:divBdr>
          <w:divsChild>
            <w:div w:id="340746597">
              <w:marLeft w:val="0"/>
              <w:marRight w:val="1397"/>
              <w:marTop w:val="0"/>
              <w:marBottom w:val="0"/>
              <w:divBdr>
                <w:top w:val="none" w:sz="0" w:space="0" w:color="auto"/>
                <w:left w:val="none" w:sz="0" w:space="0" w:color="auto"/>
                <w:bottom w:val="none" w:sz="0" w:space="0" w:color="auto"/>
                <w:right w:val="none" w:sz="0" w:space="0" w:color="auto"/>
              </w:divBdr>
              <w:divsChild>
                <w:div w:id="885261623">
                  <w:marLeft w:val="0"/>
                  <w:marRight w:val="0"/>
                  <w:marTop w:val="0"/>
                  <w:marBottom w:val="450"/>
                  <w:divBdr>
                    <w:top w:val="none" w:sz="0" w:space="0" w:color="auto"/>
                    <w:left w:val="none" w:sz="0" w:space="0" w:color="auto"/>
                    <w:bottom w:val="none" w:sz="0" w:space="0" w:color="auto"/>
                    <w:right w:val="none" w:sz="0" w:space="0" w:color="auto"/>
                  </w:divBdr>
                </w:div>
              </w:divsChild>
            </w:div>
            <w:div w:id="37945904">
              <w:marLeft w:val="0"/>
              <w:marRight w:val="1397"/>
              <w:marTop w:val="0"/>
              <w:marBottom w:val="0"/>
              <w:divBdr>
                <w:top w:val="none" w:sz="0" w:space="0" w:color="auto"/>
                <w:left w:val="none" w:sz="0" w:space="0" w:color="auto"/>
                <w:bottom w:val="none" w:sz="0" w:space="0" w:color="auto"/>
                <w:right w:val="none" w:sz="0" w:space="0" w:color="auto"/>
              </w:divBdr>
              <w:divsChild>
                <w:div w:id="336033607">
                  <w:marLeft w:val="0"/>
                  <w:marRight w:val="0"/>
                  <w:marTop w:val="0"/>
                  <w:marBottom w:val="450"/>
                  <w:divBdr>
                    <w:top w:val="none" w:sz="0" w:space="0" w:color="auto"/>
                    <w:left w:val="none" w:sz="0" w:space="0" w:color="auto"/>
                    <w:bottom w:val="none" w:sz="0" w:space="0" w:color="auto"/>
                    <w:right w:val="none" w:sz="0" w:space="0" w:color="auto"/>
                  </w:divBdr>
                </w:div>
              </w:divsChild>
            </w:div>
            <w:div w:id="1073505983">
              <w:marLeft w:val="0"/>
              <w:marRight w:val="0"/>
              <w:marTop w:val="0"/>
              <w:marBottom w:val="0"/>
              <w:divBdr>
                <w:top w:val="none" w:sz="0" w:space="0" w:color="auto"/>
                <w:left w:val="none" w:sz="0" w:space="0" w:color="auto"/>
                <w:bottom w:val="none" w:sz="0" w:space="0" w:color="auto"/>
                <w:right w:val="none" w:sz="0" w:space="0" w:color="auto"/>
              </w:divBdr>
              <w:divsChild>
                <w:div w:id="211323895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80505875">
          <w:marLeft w:val="0"/>
          <w:marRight w:val="0"/>
          <w:marTop w:val="100"/>
          <w:marBottom w:val="100"/>
          <w:divBdr>
            <w:top w:val="none" w:sz="0" w:space="0" w:color="auto"/>
            <w:left w:val="none" w:sz="0" w:space="0" w:color="auto"/>
            <w:bottom w:val="none" w:sz="0" w:space="0" w:color="auto"/>
            <w:right w:val="none" w:sz="0" w:space="0" w:color="auto"/>
          </w:divBdr>
          <w:divsChild>
            <w:div w:id="1291205355">
              <w:marLeft w:val="0"/>
              <w:marRight w:val="1397"/>
              <w:marTop w:val="0"/>
              <w:marBottom w:val="0"/>
              <w:divBdr>
                <w:top w:val="none" w:sz="0" w:space="0" w:color="auto"/>
                <w:left w:val="none" w:sz="0" w:space="0" w:color="auto"/>
                <w:bottom w:val="none" w:sz="0" w:space="0" w:color="auto"/>
                <w:right w:val="none" w:sz="0" w:space="0" w:color="auto"/>
              </w:divBdr>
              <w:divsChild>
                <w:div w:id="186400507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651450601">
      <w:bodyDiv w:val="1"/>
      <w:marLeft w:val="0"/>
      <w:marRight w:val="0"/>
      <w:marTop w:val="0"/>
      <w:marBottom w:val="0"/>
      <w:divBdr>
        <w:top w:val="none" w:sz="0" w:space="0" w:color="auto"/>
        <w:left w:val="none" w:sz="0" w:space="0" w:color="auto"/>
        <w:bottom w:val="none" w:sz="0" w:space="0" w:color="auto"/>
        <w:right w:val="none" w:sz="0" w:space="0" w:color="auto"/>
      </w:divBdr>
    </w:div>
    <w:div w:id="665863712">
      <w:bodyDiv w:val="1"/>
      <w:marLeft w:val="0"/>
      <w:marRight w:val="0"/>
      <w:marTop w:val="0"/>
      <w:marBottom w:val="0"/>
      <w:divBdr>
        <w:top w:val="none" w:sz="0" w:space="0" w:color="auto"/>
        <w:left w:val="none" w:sz="0" w:space="0" w:color="auto"/>
        <w:bottom w:val="none" w:sz="0" w:space="0" w:color="auto"/>
        <w:right w:val="none" w:sz="0" w:space="0" w:color="auto"/>
      </w:divBdr>
    </w:div>
    <w:div w:id="759906623">
      <w:bodyDiv w:val="1"/>
      <w:marLeft w:val="0"/>
      <w:marRight w:val="0"/>
      <w:marTop w:val="0"/>
      <w:marBottom w:val="0"/>
      <w:divBdr>
        <w:top w:val="none" w:sz="0" w:space="0" w:color="auto"/>
        <w:left w:val="none" w:sz="0" w:space="0" w:color="auto"/>
        <w:bottom w:val="none" w:sz="0" w:space="0" w:color="auto"/>
        <w:right w:val="none" w:sz="0" w:space="0" w:color="auto"/>
      </w:divBdr>
    </w:div>
    <w:div w:id="812795803">
      <w:bodyDiv w:val="1"/>
      <w:marLeft w:val="0"/>
      <w:marRight w:val="0"/>
      <w:marTop w:val="0"/>
      <w:marBottom w:val="0"/>
      <w:divBdr>
        <w:top w:val="none" w:sz="0" w:space="0" w:color="auto"/>
        <w:left w:val="none" w:sz="0" w:space="0" w:color="auto"/>
        <w:bottom w:val="none" w:sz="0" w:space="0" w:color="auto"/>
        <w:right w:val="none" w:sz="0" w:space="0" w:color="auto"/>
      </w:divBdr>
    </w:div>
    <w:div w:id="963538070">
      <w:bodyDiv w:val="1"/>
      <w:marLeft w:val="0"/>
      <w:marRight w:val="0"/>
      <w:marTop w:val="0"/>
      <w:marBottom w:val="0"/>
      <w:divBdr>
        <w:top w:val="none" w:sz="0" w:space="0" w:color="auto"/>
        <w:left w:val="none" w:sz="0" w:space="0" w:color="auto"/>
        <w:bottom w:val="none" w:sz="0" w:space="0" w:color="auto"/>
        <w:right w:val="none" w:sz="0" w:space="0" w:color="auto"/>
      </w:divBdr>
    </w:div>
    <w:div w:id="1209490618">
      <w:bodyDiv w:val="1"/>
      <w:marLeft w:val="0"/>
      <w:marRight w:val="0"/>
      <w:marTop w:val="0"/>
      <w:marBottom w:val="0"/>
      <w:divBdr>
        <w:top w:val="none" w:sz="0" w:space="0" w:color="auto"/>
        <w:left w:val="none" w:sz="0" w:space="0" w:color="auto"/>
        <w:bottom w:val="none" w:sz="0" w:space="0" w:color="auto"/>
        <w:right w:val="none" w:sz="0" w:space="0" w:color="auto"/>
      </w:divBdr>
      <w:divsChild>
        <w:div w:id="1467628840">
          <w:marLeft w:val="0"/>
          <w:marRight w:val="0"/>
          <w:marTop w:val="100"/>
          <w:marBottom w:val="100"/>
          <w:divBdr>
            <w:top w:val="none" w:sz="0" w:space="0" w:color="auto"/>
            <w:left w:val="none" w:sz="0" w:space="0" w:color="auto"/>
            <w:bottom w:val="none" w:sz="0" w:space="0" w:color="auto"/>
            <w:right w:val="none" w:sz="0" w:space="0" w:color="auto"/>
          </w:divBdr>
          <w:divsChild>
            <w:div w:id="1510562195">
              <w:marLeft w:val="0"/>
              <w:marRight w:val="1397"/>
              <w:marTop w:val="0"/>
              <w:marBottom w:val="0"/>
              <w:divBdr>
                <w:top w:val="none" w:sz="0" w:space="0" w:color="auto"/>
                <w:left w:val="none" w:sz="0" w:space="0" w:color="auto"/>
                <w:bottom w:val="none" w:sz="0" w:space="0" w:color="auto"/>
                <w:right w:val="none" w:sz="0" w:space="0" w:color="auto"/>
              </w:divBdr>
            </w:div>
            <w:div w:id="1276210750">
              <w:marLeft w:val="0"/>
              <w:marRight w:val="0"/>
              <w:marTop w:val="0"/>
              <w:marBottom w:val="0"/>
              <w:divBdr>
                <w:top w:val="none" w:sz="0" w:space="0" w:color="auto"/>
                <w:left w:val="none" w:sz="0" w:space="0" w:color="auto"/>
                <w:bottom w:val="none" w:sz="0" w:space="0" w:color="auto"/>
                <w:right w:val="none" w:sz="0" w:space="0" w:color="auto"/>
              </w:divBdr>
              <w:divsChild>
                <w:div w:id="24303566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00256438">
          <w:marLeft w:val="0"/>
          <w:marRight w:val="0"/>
          <w:marTop w:val="100"/>
          <w:marBottom w:val="100"/>
          <w:divBdr>
            <w:top w:val="none" w:sz="0" w:space="0" w:color="auto"/>
            <w:left w:val="none" w:sz="0" w:space="0" w:color="auto"/>
            <w:bottom w:val="none" w:sz="0" w:space="0" w:color="auto"/>
            <w:right w:val="none" w:sz="0" w:space="0" w:color="auto"/>
          </w:divBdr>
          <w:divsChild>
            <w:div w:id="1714961724">
              <w:marLeft w:val="0"/>
              <w:marRight w:val="1397"/>
              <w:marTop w:val="0"/>
              <w:marBottom w:val="0"/>
              <w:divBdr>
                <w:top w:val="none" w:sz="0" w:space="0" w:color="auto"/>
                <w:left w:val="none" w:sz="0" w:space="0" w:color="auto"/>
                <w:bottom w:val="none" w:sz="0" w:space="0" w:color="auto"/>
                <w:right w:val="none" w:sz="0" w:space="0" w:color="auto"/>
              </w:divBdr>
              <w:divsChild>
                <w:div w:id="784228461">
                  <w:marLeft w:val="0"/>
                  <w:marRight w:val="0"/>
                  <w:marTop w:val="0"/>
                  <w:marBottom w:val="450"/>
                  <w:divBdr>
                    <w:top w:val="none" w:sz="0" w:space="0" w:color="auto"/>
                    <w:left w:val="none" w:sz="0" w:space="0" w:color="auto"/>
                    <w:bottom w:val="none" w:sz="0" w:space="0" w:color="auto"/>
                    <w:right w:val="none" w:sz="0" w:space="0" w:color="auto"/>
                  </w:divBdr>
                </w:div>
              </w:divsChild>
            </w:div>
            <w:div w:id="970671196">
              <w:marLeft w:val="0"/>
              <w:marRight w:val="1397"/>
              <w:marTop w:val="0"/>
              <w:marBottom w:val="0"/>
              <w:divBdr>
                <w:top w:val="none" w:sz="0" w:space="0" w:color="auto"/>
                <w:left w:val="none" w:sz="0" w:space="0" w:color="auto"/>
                <w:bottom w:val="none" w:sz="0" w:space="0" w:color="auto"/>
                <w:right w:val="none" w:sz="0" w:space="0" w:color="auto"/>
              </w:divBdr>
              <w:divsChild>
                <w:div w:id="1033535452">
                  <w:marLeft w:val="0"/>
                  <w:marRight w:val="0"/>
                  <w:marTop w:val="0"/>
                  <w:marBottom w:val="450"/>
                  <w:divBdr>
                    <w:top w:val="none" w:sz="0" w:space="0" w:color="auto"/>
                    <w:left w:val="none" w:sz="0" w:space="0" w:color="auto"/>
                    <w:bottom w:val="none" w:sz="0" w:space="0" w:color="auto"/>
                    <w:right w:val="none" w:sz="0" w:space="0" w:color="auto"/>
                  </w:divBdr>
                </w:div>
              </w:divsChild>
            </w:div>
            <w:div w:id="1752964252">
              <w:marLeft w:val="0"/>
              <w:marRight w:val="0"/>
              <w:marTop w:val="0"/>
              <w:marBottom w:val="0"/>
              <w:divBdr>
                <w:top w:val="none" w:sz="0" w:space="0" w:color="auto"/>
                <w:left w:val="none" w:sz="0" w:space="0" w:color="auto"/>
                <w:bottom w:val="none" w:sz="0" w:space="0" w:color="auto"/>
                <w:right w:val="none" w:sz="0" w:space="0" w:color="auto"/>
              </w:divBdr>
              <w:divsChild>
                <w:div w:id="59401866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06231644">
          <w:marLeft w:val="0"/>
          <w:marRight w:val="0"/>
          <w:marTop w:val="100"/>
          <w:marBottom w:val="100"/>
          <w:divBdr>
            <w:top w:val="none" w:sz="0" w:space="0" w:color="auto"/>
            <w:left w:val="none" w:sz="0" w:space="0" w:color="auto"/>
            <w:bottom w:val="none" w:sz="0" w:space="0" w:color="auto"/>
            <w:right w:val="none" w:sz="0" w:space="0" w:color="auto"/>
          </w:divBdr>
          <w:divsChild>
            <w:div w:id="847015901">
              <w:marLeft w:val="0"/>
              <w:marRight w:val="1397"/>
              <w:marTop w:val="0"/>
              <w:marBottom w:val="0"/>
              <w:divBdr>
                <w:top w:val="none" w:sz="0" w:space="0" w:color="auto"/>
                <w:left w:val="none" w:sz="0" w:space="0" w:color="auto"/>
                <w:bottom w:val="none" w:sz="0" w:space="0" w:color="auto"/>
                <w:right w:val="none" w:sz="0" w:space="0" w:color="auto"/>
              </w:divBdr>
              <w:divsChild>
                <w:div w:id="197987089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339769256">
      <w:bodyDiv w:val="1"/>
      <w:marLeft w:val="0"/>
      <w:marRight w:val="0"/>
      <w:marTop w:val="0"/>
      <w:marBottom w:val="0"/>
      <w:divBdr>
        <w:top w:val="none" w:sz="0" w:space="0" w:color="auto"/>
        <w:left w:val="none" w:sz="0" w:space="0" w:color="auto"/>
        <w:bottom w:val="none" w:sz="0" w:space="0" w:color="auto"/>
        <w:right w:val="none" w:sz="0" w:space="0" w:color="auto"/>
      </w:divBdr>
    </w:div>
    <w:div w:id="1428886104">
      <w:bodyDiv w:val="1"/>
      <w:marLeft w:val="0"/>
      <w:marRight w:val="0"/>
      <w:marTop w:val="0"/>
      <w:marBottom w:val="0"/>
      <w:divBdr>
        <w:top w:val="none" w:sz="0" w:space="0" w:color="auto"/>
        <w:left w:val="none" w:sz="0" w:space="0" w:color="auto"/>
        <w:bottom w:val="none" w:sz="0" w:space="0" w:color="auto"/>
        <w:right w:val="none" w:sz="0" w:space="0" w:color="auto"/>
      </w:divBdr>
    </w:div>
    <w:div w:id="1510945433">
      <w:bodyDiv w:val="1"/>
      <w:marLeft w:val="0"/>
      <w:marRight w:val="0"/>
      <w:marTop w:val="0"/>
      <w:marBottom w:val="0"/>
      <w:divBdr>
        <w:top w:val="none" w:sz="0" w:space="0" w:color="auto"/>
        <w:left w:val="none" w:sz="0" w:space="0" w:color="auto"/>
        <w:bottom w:val="none" w:sz="0" w:space="0" w:color="auto"/>
        <w:right w:val="none" w:sz="0" w:space="0" w:color="auto"/>
      </w:divBdr>
    </w:div>
    <w:div w:id="1649047735">
      <w:bodyDiv w:val="1"/>
      <w:marLeft w:val="0"/>
      <w:marRight w:val="0"/>
      <w:marTop w:val="0"/>
      <w:marBottom w:val="0"/>
      <w:divBdr>
        <w:top w:val="none" w:sz="0" w:space="0" w:color="auto"/>
        <w:left w:val="none" w:sz="0" w:space="0" w:color="auto"/>
        <w:bottom w:val="none" w:sz="0" w:space="0" w:color="auto"/>
        <w:right w:val="none" w:sz="0" w:space="0" w:color="auto"/>
      </w:divBdr>
    </w:div>
    <w:div w:id="1650943893">
      <w:bodyDiv w:val="1"/>
      <w:marLeft w:val="0"/>
      <w:marRight w:val="0"/>
      <w:marTop w:val="0"/>
      <w:marBottom w:val="0"/>
      <w:divBdr>
        <w:top w:val="none" w:sz="0" w:space="0" w:color="auto"/>
        <w:left w:val="none" w:sz="0" w:space="0" w:color="auto"/>
        <w:bottom w:val="none" w:sz="0" w:space="0" w:color="auto"/>
        <w:right w:val="none" w:sz="0" w:space="0" w:color="auto"/>
      </w:divBdr>
    </w:div>
    <w:div w:id="1728451993">
      <w:bodyDiv w:val="1"/>
      <w:marLeft w:val="0"/>
      <w:marRight w:val="0"/>
      <w:marTop w:val="0"/>
      <w:marBottom w:val="0"/>
      <w:divBdr>
        <w:top w:val="none" w:sz="0" w:space="0" w:color="auto"/>
        <w:left w:val="none" w:sz="0" w:space="0" w:color="auto"/>
        <w:bottom w:val="none" w:sz="0" w:space="0" w:color="auto"/>
        <w:right w:val="none" w:sz="0" w:space="0" w:color="auto"/>
      </w:divBdr>
      <w:divsChild>
        <w:div w:id="632757847">
          <w:marLeft w:val="0"/>
          <w:marRight w:val="0"/>
          <w:marTop w:val="0"/>
          <w:marBottom w:val="180"/>
          <w:divBdr>
            <w:top w:val="none" w:sz="0" w:space="0" w:color="auto"/>
            <w:left w:val="none" w:sz="0" w:space="0" w:color="auto"/>
            <w:bottom w:val="none" w:sz="0" w:space="0" w:color="auto"/>
            <w:right w:val="none" w:sz="0" w:space="0" w:color="auto"/>
          </w:divBdr>
          <w:divsChild>
            <w:div w:id="865949303">
              <w:marLeft w:val="0"/>
              <w:marRight w:val="0"/>
              <w:marTop w:val="0"/>
              <w:marBottom w:val="0"/>
              <w:divBdr>
                <w:top w:val="none" w:sz="0" w:space="0" w:color="auto"/>
                <w:left w:val="none" w:sz="0" w:space="0" w:color="auto"/>
                <w:bottom w:val="none" w:sz="0" w:space="0" w:color="auto"/>
                <w:right w:val="none" w:sz="0" w:space="0" w:color="auto"/>
              </w:divBdr>
            </w:div>
          </w:divsChild>
        </w:div>
        <w:div w:id="191380266">
          <w:marLeft w:val="0"/>
          <w:marRight w:val="0"/>
          <w:marTop w:val="0"/>
          <w:marBottom w:val="0"/>
          <w:divBdr>
            <w:top w:val="none" w:sz="0" w:space="0" w:color="auto"/>
            <w:left w:val="none" w:sz="0" w:space="0" w:color="auto"/>
            <w:bottom w:val="none" w:sz="0" w:space="0" w:color="auto"/>
            <w:right w:val="none" w:sz="0" w:space="0" w:color="auto"/>
          </w:divBdr>
        </w:div>
      </w:divsChild>
    </w:div>
    <w:div w:id="1736466904">
      <w:bodyDiv w:val="1"/>
      <w:marLeft w:val="0"/>
      <w:marRight w:val="0"/>
      <w:marTop w:val="0"/>
      <w:marBottom w:val="0"/>
      <w:divBdr>
        <w:top w:val="none" w:sz="0" w:space="0" w:color="auto"/>
        <w:left w:val="none" w:sz="0" w:space="0" w:color="auto"/>
        <w:bottom w:val="none" w:sz="0" w:space="0" w:color="auto"/>
        <w:right w:val="none" w:sz="0" w:space="0" w:color="auto"/>
      </w:divBdr>
    </w:div>
    <w:div w:id="2034768027">
      <w:bodyDiv w:val="1"/>
      <w:marLeft w:val="0"/>
      <w:marRight w:val="0"/>
      <w:marTop w:val="0"/>
      <w:marBottom w:val="0"/>
      <w:divBdr>
        <w:top w:val="none" w:sz="0" w:space="0" w:color="auto"/>
        <w:left w:val="none" w:sz="0" w:space="0" w:color="auto"/>
        <w:bottom w:val="none" w:sz="0" w:space="0" w:color="auto"/>
        <w:right w:val="none" w:sz="0" w:space="0" w:color="auto"/>
      </w:divBdr>
    </w:div>
    <w:div w:id="2035493404">
      <w:bodyDiv w:val="1"/>
      <w:marLeft w:val="0"/>
      <w:marRight w:val="0"/>
      <w:marTop w:val="0"/>
      <w:marBottom w:val="0"/>
      <w:divBdr>
        <w:top w:val="none" w:sz="0" w:space="0" w:color="auto"/>
        <w:left w:val="none" w:sz="0" w:space="0" w:color="auto"/>
        <w:bottom w:val="none" w:sz="0" w:space="0" w:color="auto"/>
        <w:right w:val="none" w:sz="0" w:space="0" w:color="auto"/>
      </w:divBdr>
    </w:div>
    <w:div w:id="204258466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microsoft.com/office/2011/relationships/people" Target="peop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footer3.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A8D74372426D74797A0CD0DCAC5CAF8" ma:contentTypeVersion="11" ma:contentTypeDescription="Create a new document." ma:contentTypeScope="" ma:versionID="8c07a88bc04bffe9026d3300079f39a7">
  <xsd:schema xmlns:xsd="http://www.w3.org/2001/XMLSchema" xmlns:xs="http://www.w3.org/2001/XMLSchema" xmlns:p="http://schemas.microsoft.com/office/2006/metadata/properties" xmlns:ns3="d85e1c68-fcb7-4a2f-8f4c-41152f156ddf" xmlns:ns4="fc885110-bd22-4150-9e36-e8ed8e4ae01e" targetNamespace="http://schemas.microsoft.com/office/2006/metadata/properties" ma:root="true" ma:fieldsID="a66f34672fc6175f076da2176ecf598a" ns3:_="" ns4:_="">
    <xsd:import namespace="d85e1c68-fcb7-4a2f-8f4c-41152f156ddf"/>
    <xsd:import namespace="fc885110-bd22-4150-9e36-e8ed8e4ae01e"/>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85e1c68-fcb7-4a2f-8f4c-41152f156dd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c885110-bd22-4150-9e36-e8ed8e4ae01e"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9206EC8-17BE-480A-9327-DA2AE1D5ADE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85e1c68-fcb7-4a2f-8f4c-41152f156ddf"/>
    <ds:schemaRef ds:uri="fc885110-bd22-4150-9e36-e8ed8e4ae01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6C057AD-03AE-8A4F-8F96-1BEF288A49D6}">
  <ds:schemaRefs>
    <ds:schemaRef ds:uri="http://schemas.openxmlformats.org/officeDocument/2006/bibliography"/>
  </ds:schemaRefs>
</ds:datastoreItem>
</file>

<file path=customXml/itemProps3.xml><?xml version="1.0" encoding="utf-8"?>
<ds:datastoreItem xmlns:ds="http://schemas.openxmlformats.org/officeDocument/2006/customXml" ds:itemID="{0FCFB0F8-40DF-4A93-8FCA-4C67F4FC3A2B}">
  <ds:schemaRefs>
    <ds:schemaRef ds:uri="http://schemas.microsoft.com/sharepoint/v3/contenttype/forms"/>
  </ds:schemaRefs>
</ds:datastoreItem>
</file>

<file path=customXml/itemProps4.xml><?xml version="1.0" encoding="utf-8"?>
<ds:datastoreItem xmlns:ds="http://schemas.openxmlformats.org/officeDocument/2006/customXml" ds:itemID="{BB234D07-3153-4716-B582-4DD927B9B5E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13</Pages>
  <Words>3397</Words>
  <Characters>19365</Characters>
  <Application>Microsoft Office Word</Application>
  <DocSecurity>0</DocSecurity>
  <Lines>161</Lines>
  <Paragraphs>45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VicTrack</Company>
  <LinksUpToDate>false</LinksUpToDate>
  <CharactersWithSpaces>22717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svella</dc:creator>
  <cp:lastModifiedBy>Daniel Paley</cp:lastModifiedBy>
  <cp:revision>2</cp:revision>
  <cp:lastPrinted>2020-08-19T10:35:00Z</cp:lastPrinted>
  <dcterms:created xsi:type="dcterms:W3CDTF">2021-05-25T04:12:00Z</dcterms:created>
  <dcterms:modified xsi:type="dcterms:W3CDTF">2021-05-25T04:12:00Z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2019-11-29T00:00:00Z</vt:filetime>
  </property>
  <property fmtid="{D5CDD505-2E9C-101B-9397-08002B2CF9AE}" pid="3" name="Creator">
    <vt:lpwstr>Acrobat PDFMaker 19 for Word</vt:lpwstr>
  </property>
  <property fmtid="{D5CDD505-2E9C-101B-9397-08002B2CF9AE}" pid="4" name="LastSaved">
    <vt:filetime>2020-03-12T00:00:00Z</vt:filetime>
  </property>
  <property fmtid="{D5CDD505-2E9C-101B-9397-08002B2CF9AE}" pid="5" name="ContentTypeId">
    <vt:lpwstr>0x0101001A8D74372426D74797A0CD0DCAC5CAF8</vt:lpwstr>
  </property>
</Properties>
</file>